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9AE36" w14:textId="77777777" w:rsidR="00963DC3" w:rsidRDefault="00497B8C" w:rsidP="00F443C5">
      <w:pPr>
        <w:pStyle w:val="CustomizableHeading"/>
      </w:pPr>
      <w:bookmarkStart w:id="0" w:name="a000024"/>
      <w:commentRangeStart w:id="1"/>
      <w:r>
        <w:t>Operating</w:t>
      </w:r>
      <w:commentRangeEnd w:id="1"/>
      <w:r w:rsidR="00CF678D">
        <w:rPr>
          <w:rStyle w:val="CommentReference"/>
          <w:rFonts w:asciiTheme="minorHAnsi" w:eastAsiaTheme="minorHAnsi" w:hAnsiTheme="minorHAnsi" w:cstheme="minorBidi"/>
          <w:b w:val="0"/>
        </w:rPr>
        <w:commentReference w:id="1"/>
      </w:r>
      <w:r>
        <w:t xml:space="preserve"> Agreement of </w:t>
      </w:r>
    </w:p>
    <w:p w14:paraId="1194FF65" w14:textId="3C8CCE5F" w:rsidR="00E958A4" w:rsidRDefault="00497B8C" w:rsidP="00F443C5">
      <w:pPr>
        <w:pStyle w:val="CustomizableHeading"/>
      </w:pPr>
      <w:r>
        <w:t>[</w:t>
      </w:r>
      <w:commentRangeStart w:id="2"/>
      <w:r>
        <w:t>COMPANY</w:t>
      </w:r>
      <w:commentRangeEnd w:id="2"/>
      <w:r w:rsidR="00AA290B">
        <w:rPr>
          <w:rStyle w:val="CommentReference"/>
          <w:rFonts w:asciiTheme="minorHAnsi" w:eastAsiaTheme="minorHAnsi" w:hAnsiTheme="minorHAnsi" w:cstheme="minorBidi"/>
          <w:b w:val="0"/>
        </w:rPr>
        <w:commentReference w:id="2"/>
      </w:r>
      <w:r>
        <w:t xml:space="preserve"> NAME]</w:t>
      </w:r>
      <w:bookmarkEnd w:id="0"/>
    </w:p>
    <w:p w14:paraId="00D5D73A" w14:textId="77777777" w:rsidR="00FA45BE" w:rsidRDefault="00FA45BE" w:rsidP="00F443C5">
      <w:pPr>
        <w:pStyle w:val="CustomizableHeading"/>
      </w:pPr>
    </w:p>
    <w:p w14:paraId="1C5D93AA" w14:textId="4CF694FB" w:rsidR="00963DC3" w:rsidRDefault="00497B8C" w:rsidP="00F443C5">
      <w:pPr>
        <w:pStyle w:val="Paragraph"/>
      </w:pPr>
      <w:r>
        <w:t>This Operating Agreement (the "</w:t>
      </w:r>
      <w:r>
        <w:rPr>
          <w:b/>
        </w:rPr>
        <w:t>Agreement</w:t>
      </w:r>
      <w:r>
        <w:t>") of [</w:t>
      </w:r>
      <w:commentRangeStart w:id="3"/>
      <w:r>
        <w:t>COMPANY</w:t>
      </w:r>
      <w:commentRangeEnd w:id="3"/>
      <w:r w:rsidR="00AA290B">
        <w:rPr>
          <w:rStyle w:val="CommentReference"/>
          <w:rFonts w:asciiTheme="minorHAnsi" w:eastAsiaTheme="minorHAnsi" w:hAnsiTheme="minorHAnsi" w:cstheme="minorBidi"/>
        </w:rPr>
        <w:commentReference w:id="3"/>
      </w:r>
      <w:r>
        <w:t xml:space="preserve"> NAME] (the "</w:t>
      </w:r>
      <w:r>
        <w:rPr>
          <w:b/>
        </w:rPr>
        <w:t>Company</w:t>
      </w:r>
      <w:r>
        <w:t>"), effective as of [DATE] (the "</w:t>
      </w:r>
      <w:r>
        <w:rPr>
          <w:b/>
        </w:rPr>
        <w:t>Effective Date</w:t>
      </w:r>
      <w:r>
        <w:t>"), is entered into by the Company and [SINGLE MEMBER NAME], as the single member of the Company (the "</w:t>
      </w:r>
      <w:r>
        <w:rPr>
          <w:b/>
        </w:rPr>
        <w:t>Member</w:t>
      </w:r>
      <w:r>
        <w:t>").</w:t>
      </w:r>
    </w:p>
    <w:p w14:paraId="25FF4F1D" w14:textId="4CF694FB" w:rsidR="00E958A4" w:rsidRDefault="00497B8C" w:rsidP="00F443C5">
      <w:pPr>
        <w:pStyle w:val="Paragraph"/>
      </w:pPr>
      <w:r>
        <w:rPr>
          <w:b/>
        </w:rPr>
        <w:t>WHEREAS</w:t>
      </w:r>
      <w:r>
        <w:t>, the Company was formed as a limited liability company on [DATE] by the filing of Articles of Organization with the Secretary of State of the State of Illinois ("</w:t>
      </w:r>
      <w:r>
        <w:rPr>
          <w:b/>
        </w:rPr>
        <w:t>Secretary of State</w:t>
      </w:r>
      <w:r>
        <w:t>") pursuant to and in accordance with the Illinois Limited Liability Company Act (805 ILCS 180/1-1 et seq.), as amended from time to time (the "</w:t>
      </w:r>
      <w:r>
        <w:rPr>
          <w:b/>
        </w:rPr>
        <w:t>LLCA</w:t>
      </w:r>
      <w:r>
        <w:t>"); and</w:t>
      </w:r>
    </w:p>
    <w:p w14:paraId="4E8ACCDF" w14:textId="77777777" w:rsidR="00E958A4" w:rsidRDefault="00497B8C" w:rsidP="00F443C5">
      <w:pPr>
        <w:pStyle w:val="Paragraph"/>
      </w:pPr>
      <w:r>
        <w:rPr>
          <w:b/>
        </w:rPr>
        <w:t>WHEREAS</w:t>
      </w:r>
      <w:r>
        <w:t>, the Member and the Company agree that the membership in and management of the Company shall be governed by the terms set forth herein.</w:t>
      </w:r>
    </w:p>
    <w:p w14:paraId="3DE26FD6" w14:textId="53CB501B" w:rsidR="00E958A4" w:rsidRDefault="00497B8C" w:rsidP="00F443C5">
      <w:pPr>
        <w:pStyle w:val="Paragraph"/>
      </w:pPr>
      <w:r>
        <w:rPr>
          <w:b/>
        </w:rPr>
        <w:t>NOW, THEREFORE</w:t>
      </w:r>
      <w:r>
        <w:t>, the Member and the Company agree as follows:</w:t>
      </w:r>
    </w:p>
    <w:p w14:paraId="39CCF0B4" w14:textId="77777777" w:rsidR="00A87D04" w:rsidRDefault="00A87D04" w:rsidP="00F443C5">
      <w:pPr>
        <w:pStyle w:val="Paragraph"/>
      </w:pPr>
    </w:p>
    <w:p w14:paraId="32E94301" w14:textId="77777777" w:rsidR="00E958A4" w:rsidRDefault="00497B8C" w:rsidP="00F443C5">
      <w:pPr>
        <w:pStyle w:val="Paragraph"/>
      </w:pPr>
      <w:r>
        <w:t xml:space="preserve">1. </w:t>
      </w:r>
      <w:r>
        <w:rPr>
          <w:u w:val="single"/>
        </w:rPr>
        <w:t>Name</w:t>
      </w:r>
      <w:r>
        <w:t>. The name of the Company is [</w:t>
      </w:r>
      <w:commentRangeStart w:id="4"/>
      <w:r>
        <w:t>COMPANY</w:t>
      </w:r>
      <w:commentRangeEnd w:id="4"/>
      <w:r w:rsidR="00AA290B">
        <w:rPr>
          <w:rStyle w:val="CommentReference"/>
          <w:rFonts w:asciiTheme="minorHAnsi" w:eastAsiaTheme="minorHAnsi" w:hAnsiTheme="minorHAnsi" w:cstheme="minorBidi"/>
        </w:rPr>
        <w:commentReference w:id="4"/>
      </w:r>
      <w:r>
        <w:t xml:space="preserve"> NAME].</w:t>
      </w:r>
    </w:p>
    <w:p w14:paraId="39BC442C" w14:textId="77777777" w:rsidR="00E958A4" w:rsidRDefault="00497B8C" w:rsidP="00F443C5">
      <w:pPr>
        <w:pStyle w:val="Paragraph"/>
      </w:pPr>
      <w:r>
        <w:t xml:space="preserve">2. </w:t>
      </w:r>
      <w:r>
        <w:rPr>
          <w:u w:val="single"/>
        </w:rPr>
        <w:t>Purpose</w:t>
      </w:r>
      <w:r>
        <w:t>. The purpose of the Company is the transaction of any or all lawful business for which limited liability companies may be organized under the LLCA.</w:t>
      </w:r>
    </w:p>
    <w:p w14:paraId="27A68A10" w14:textId="4CB0FCC7" w:rsidR="00D16A20" w:rsidRDefault="00497B8C" w:rsidP="00F443C5">
      <w:pPr>
        <w:pStyle w:val="Paragraph"/>
      </w:pPr>
      <w:r>
        <w:t xml:space="preserve">3. </w:t>
      </w:r>
      <w:r>
        <w:rPr>
          <w:u w:val="single"/>
        </w:rPr>
        <w:t>Powers</w:t>
      </w:r>
      <w:r>
        <w:t>. The Company shall have all the powers necessary or convenient to carry out the purposes for which it is organized, including the powers granted by the LLCA.</w:t>
      </w:r>
    </w:p>
    <w:p w14:paraId="5717BC6D" w14:textId="4A93EAE1" w:rsidR="00E958A4" w:rsidRDefault="00497B8C" w:rsidP="00F443C5">
      <w:pPr>
        <w:pStyle w:val="Paragraph"/>
      </w:pPr>
      <w:r>
        <w:t xml:space="preserve">4. </w:t>
      </w:r>
      <w:r>
        <w:rPr>
          <w:u w:val="single"/>
        </w:rPr>
        <w:t>Principal Place of Business; Registered Agent and Office</w:t>
      </w:r>
      <w:r>
        <w:t>.</w:t>
      </w:r>
    </w:p>
    <w:p w14:paraId="44A47DE9" w14:textId="77777777" w:rsidR="00E958A4" w:rsidRDefault="00497B8C" w:rsidP="00D16A20">
      <w:pPr>
        <w:pStyle w:val="Paragraph"/>
        <w:ind w:left="720"/>
      </w:pPr>
      <w:r>
        <w:t xml:space="preserve">a. </w:t>
      </w:r>
      <w:r>
        <w:rPr>
          <w:u w:val="single"/>
        </w:rPr>
        <w:t>Principal Place of Business</w:t>
      </w:r>
      <w:r>
        <w:t>. The location of the principal place of business of the Company shall be [</w:t>
      </w:r>
      <w:commentRangeStart w:id="5"/>
      <w:r>
        <w:t>ADDRESS</w:t>
      </w:r>
      <w:commentRangeEnd w:id="5"/>
      <w:r w:rsidR="00AA290B">
        <w:rPr>
          <w:rStyle w:val="CommentReference"/>
          <w:rFonts w:asciiTheme="minorHAnsi" w:eastAsiaTheme="minorHAnsi" w:hAnsiTheme="minorHAnsi" w:cstheme="minorBidi"/>
        </w:rPr>
        <w:commentReference w:id="5"/>
      </w:r>
      <w:r>
        <w:t>], or such other location as the Member may from time to time designate.</w:t>
      </w:r>
    </w:p>
    <w:p w14:paraId="757F2517" w14:textId="77777777" w:rsidR="00E958A4" w:rsidRDefault="00497B8C" w:rsidP="00D16A20">
      <w:pPr>
        <w:pStyle w:val="Paragraph"/>
        <w:ind w:left="720"/>
      </w:pPr>
      <w:r>
        <w:t xml:space="preserve">b. </w:t>
      </w:r>
      <w:r>
        <w:rPr>
          <w:u w:val="single"/>
        </w:rPr>
        <w:t>Registered Agent and Office</w:t>
      </w:r>
      <w:r>
        <w:t>. The registered agent of the Company for service of process in the State of Illinois and the registered office of the Company in the State of Illinois shall be that person and location reflected in the Articles of Organization. In the event the registered agent ceases to act as such for any reason or the registered office shall change, the Member shall promptly designate a replacement registered agent or file a notice of change of address, as the case may be, in the manner provided by law.]</w:t>
      </w:r>
    </w:p>
    <w:p w14:paraId="29BECE34" w14:textId="77777777" w:rsidR="00E958A4" w:rsidRDefault="00497B8C" w:rsidP="00F443C5">
      <w:pPr>
        <w:pStyle w:val="Paragraph"/>
      </w:pPr>
      <w:r>
        <w:t xml:space="preserve">5. </w:t>
      </w:r>
      <w:r>
        <w:rPr>
          <w:u w:val="single"/>
        </w:rPr>
        <w:t>Members</w:t>
      </w:r>
      <w:r>
        <w:t>.</w:t>
      </w:r>
    </w:p>
    <w:p w14:paraId="17F97BA2" w14:textId="77777777" w:rsidR="00E958A4" w:rsidRDefault="00497B8C" w:rsidP="00963DC3">
      <w:pPr>
        <w:pStyle w:val="Paragraph"/>
        <w:ind w:left="720"/>
      </w:pPr>
      <w:r>
        <w:t xml:space="preserve">a. </w:t>
      </w:r>
      <w:r>
        <w:rPr>
          <w:u w:val="single"/>
        </w:rPr>
        <w:t>Initial Member</w:t>
      </w:r>
      <w:r>
        <w:t>. The Member owns 100% of the membership interests of the Company. The name and the business, residence, or mailing address of the Member are as follows:</w:t>
      </w:r>
    </w:p>
    <w:p w14:paraId="5908A80D" w14:textId="77777777" w:rsidR="00E958A4" w:rsidRDefault="00497B8C" w:rsidP="00963DC3">
      <w:pPr>
        <w:pStyle w:val="Paragraph"/>
        <w:ind w:firstLine="720"/>
      </w:pPr>
      <w:r>
        <w:t xml:space="preserve">[MEMBER </w:t>
      </w:r>
      <w:commentRangeStart w:id="6"/>
      <w:r>
        <w:t>NAME</w:t>
      </w:r>
      <w:commentRangeEnd w:id="6"/>
      <w:r w:rsidR="00AA290B">
        <w:rPr>
          <w:rStyle w:val="CommentReference"/>
          <w:rFonts w:asciiTheme="minorHAnsi" w:eastAsiaTheme="minorHAnsi" w:hAnsiTheme="minorHAnsi" w:cstheme="minorBidi"/>
        </w:rPr>
        <w:commentReference w:id="6"/>
      </w:r>
      <w:r>
        <w:t xml:space="preserve"> AND ADDRESS]</w:t>
      </w:r>
    </w:p>
    <w:p w14:paraId="3C23EF63" w14:textId="77777777" w:rsidR="00E958A4" w:rsidRDefault="00497B8C" w:rsidP="00963DC3">
      <w:pPr>
        <w:pStyle w:val="Paragraph"/>
        <w:ind w:left="720"/>
      </w:pPr>
      <w:r>
        <w:t xml:space="preserve">b. </w:t>
      </w:r>
      <w:r>
        <w:rPr>
          <w:u w:val="single"/>
        </w:rPr>
        <w:t>Additional Members</w:t>
      </w:r>
      <w:r>
        <w:t>. One or more additional members may be admitted to the Company with the [written] consent of the Member. Before the admission of any such additional members to the Company, the Member shall amend this Agreement to make such changes as the Member shall determine to reflect the fact that the Company shall have such additional members. Each additional member shall execute and deliver a supplement or counterpart to this Agreement, as necessary.</w:t>
      </w:r>
    </w:p>
    <w:p w14:paraId="49A37BAF" w14:textId="77777777" w:rsidR="00E958A4" w:rsidRDefault="00497B8C" w:rsidP="00963DC3">
      <w:pPr>
        <w:pStyle w:val="Paragraph"/>
        <w:ind w:left="720"/>
      </w:pPr>
      <w:r>
        <w:lastRenderedPageBreak/>
        <w:t xml:space="preserve">c. </w:t>
      </w:r>
      <w:r>
        <w:rPr>
          <w:u w:val="single"/>
        </w:rPr>
        <w:t>Membership Interests; Certificates</w:t>
      </w:r>
      <w:r>
        <w:t>. The Company [</w:t>
      </w:r>
      <w:commentRangeStart w:id="7"/>
      <w:r>
        <w:t>will</w:t>
      </w:r>
      <w:commentRangeEnd w:id="7"/>
      <w:r w:rsidR="00CF678D">
        <w:rPr>
          <w:rStyle w:val="CommentReference"/>
          <w:rFonts w:asciiTheme="minorHAnsi" w:eastAsiaTheme="minorHAnsi" w:hAnsiTheme="minorHAnsi" w:cstheme="minorBidi"/>
        </w:rPr>
        <w:commentReference w:id="7"/>
      </w:r>
      <w:r>
        <w:t>/will not] issue any certificates to evidence ownership of the membership interests.</w:t>
      </w:r>
    </w:p>
    <w:p w14:paraId="1FCCD6CC" w14:textId="77777777" w:rsidR="00E958A4" w:rsidRDefault="00497B8C" w:rsidP="00F443C5">
      <w:pPr>
        <w:pStyle w:val="Paragraph"/>
      </w:pPr>
      <w:r>
        <w:t xml:space="preserve">6. </w:t>
      </w:r>
      <w:r>
        <w:rPr>
          <w:u w:val="single"/>
        </w:rPr>
        <w:t>Management</w:t>
      </w:r>
      <w:r>
        <w:t>.</w:t>
      </w:r>
    </w:p>
    <w:p w14:paraId="10590B02" w14:textId="77777777" w:rsidR="00E958A4" w:rsidRDefault="00497B8C" w:rsidP="00963DC3">
      <w:pPr>
        <w:pStyle w:val="Paragraph"/>
        <w:ind w:left="720"/>
      </w:pPr>
      <w:r>
        <w:t xml:space="preserve">a. </w:t>
      </w:r>
      <w:r>
        <w:rPr>
          <w:u w:val="single"/>
        </w:rPr>
        <w:t>Authority; Powers and Duties of the Member</w:t>
      </w:r>
      <w:r>
        <w:t>. The Member shall have exclusive and complete authority and discretion to manage the operations and affairs of the Company and to make all decisions regarding the business of the Company. Any action taken by the Member shall constitute the act of and serve to bind the Company. Persons dealing with the Company are entitled to rely conclusively on the power and authority of the Member as set forth in this Agreement. The Member shall have all rights and powers of a manager under the LLCA, and shall have such authority, rights, and powers in the management of the Company to do any and all other acts and things necessary, proper, convenient, or advisable to effectuate the purposes of this Agreement.</w:t>
      </w:r>
    </w:p>
    <w:p w14:paraId="4307F65C" w14:textId="77777777" w:rsidR="00E958A4" w:rsidRDefault="00497B8C" w:rsidP="00963DC3">
      <w:pPr>
        <w:pStyle w:val="Paragraph"/>
        <w:ind w:left="720"/>
      </w:pPr>
      <w:r>
        <w:t xml:space="preserve">b. </w:t>
      </w:r>
      <w:r>
        <w:rPr>
          <w:u w:val="single"/>
        </w:rPr>
        <w:t>Election of Officers; Delegation of Authority</w:t>
      </w:r>
      <w:r>
        <w:t>. The Member may, from time to time, designate one or more officers with such titles as may be designated by the Member to act in the name of the Company with such authority as may be delegated to such officers by the Member (each such designated person, an "</w:t>
      </w:r>
      <w:r>
        <w:rPr>
          <w:b/>
        </w:rPr>
        <w:t>Officer</w:t>
      </w:r>
      <w:r>
        <w:t>"). Any such Officer shall act pursuant to such delegated authority until such Officer is removed by the Member. Any action taken by an Officer designated by the Member pursuant to authority delegated to such Officer shall constitute the act of and serve to bind the Company. Persons dealing with the Company are entitled to rely conclusively on the power and authority of any Officer set forth in this Agreement and any instrument designating such Officer and the authority delegated to him or her.</w:t>
      </w:r>
    </w:p>
    <w:p w14:paraId="23830ED3" w14:textId="77777777" w:rsidR="00E958A4" w:rsidRDefault="00497B8C" w:rsidP="00F443C5">
      <w:pPr>
        <w:pStyle w:val="Paragraph"/>
      </w:pPr>
      <w:r>
        <w:t xml:space="preserve">7. </w:t>
      </w:r>
      <w:r>
        <w:rPr>
          <w:u w:val="single"/>
        </w:rPr>
        <w:t>Liability of Member; Indemnification</w:t>
      </w:r>
      <w:r>
        <w:t>.</w:t>
      </w:r>
    </w:p>
    <w:p w14:paraId="75DC819A" w14:textId="77777777" w:rsidR="00E958A4" w:rsidRDefault="00497B8C" w:rsidP="00963DC3">
      <w:pPr>
        <w:pStyle w:val="Paragraph"/>
        <w:ind w:left="720"/>
      </w:pPr>
      <w:r>
        <w:t xml:space="preserve">a. </w:t>
      </w:r>
      <w:r>
        <w:rPr>
          <w:u w:val="single"/>
        </w:rPr>
        <w:t>Liability of Member</w:t>
      </w:r>
      <w:r>
        <w:t>. Except as otherwise required in the LLCA, the debts, obligations, and liabilities of the Company, whether arising in contract, tort, or otherwise, shall be solely the debts, obligations, and liabilities of the Company, and the Member shall not be personally liable for any such debt, obligation, or liability of the Company solely by reason of being or acting as a member of the Company.</w:t>
      </w:r>
    </w:p>
    <w:p w14:paraId="2764DFB1" w14:textId="77777777" w:rsidR="00E958A4" w:rsidRDefault="00497B8C" w:rsidP="00963DC3">
      <w:pPr>
        <w:pStyle w:val="Paragraph"/>
        <w:ind w:left="720"/>
      </w:pPr>
      <w:r>
        <w:t xml:space="preserve">b. </w:t>
      </w:r>
      <w:r>
        <w:rPr>
          <w:u w:val="single"/>
        </w:rPr>
        <w:t>Indemnification</w:t>
      </w:r>
      <w:r>
        <w:t>. To the fullest extent permitted under the LLCA, the Member (irrespective of the capacity in which it acts) shall be entitled to indemnification and advancement of expenses from the Company for and against any loss, damage, claim, or expense (including attorneys' fees) whatsoever incurred by the Member relating to or arising out of any act or omission or alleged acts or omissions (whether or not constituting negligence or gross negligence) performed or omitted by the Member on behalf of the Company; provided, however, that any indemnity under this Section 7(b) shall be provided out of and to the extent of Company assets only, and neither the Member nor any other person shall have any personal liability on account thereof.</w:t>
      </w:r>
    </w:p>
    <w:p w14:paraId="63E64EC2" w14:textId="175CCC83" w:rsidR="00E958A4" w:rsidRDefault="00497B8C" w:rsidP="00F443C5">
      <w:pPr>
        <w:pStyle w:val="Paragraph"/>
      </w:pPr>
      <w:r>
        <w:t xml:space="preserve">8. </w:t>
      </w:r>
      <w:r>
        <w:rPr>
          <w:u w:val="single"/>
        </w:rPr>
        <w:t>Term</w:t>
      </w:r>
      <w:r>
        <w:t>. The term of the Company shall be perpetual unless the Company is dissolved and terminated in accordance with Section 12.</w:t>
      </w:r>
    </w:p>
    <w:p w14:paraId="156850EE" w14:textId="77777777" w:rsidR="00E958A4" w:rsidRDefault="00497B8C" w:rsidP="00F443C5">
      <w:pPr>
        <w:pStyle w:val="Paragraph"/>
      </w:pPr>
      <w:r>
        <w:t xml:space="preserve">9. </w:t>
      </w:r>
      <w:r>
        <w:rPr>
          <w:u w:val="single"/>
        </w:rPr>
        <w:t>Initial Capital Contributions</w:t>
      </w:r>
      <w:r>
        <w:t>. The Member hereby agrees to contribute to the Company such cash, property, or services as determined by the Member.</w:t>
      </w:r>
    </w:p>
    <w:p w14:paraId="5DF575E1" w14:textId="77777777" w:rsidR="00E958A4" w:rsidRDefault="00497B8C" w:rsidP="00F443C5">
      <w:pPr>
        <w:pStyle w:val="Paragraph"/>
      </w:pPr>
      <w:r>
        <w:t xml:space="preserve">10. </w:t>
      </w:r>
      <w:r>
        <w:rPr>
          <w:u w:val="single"/>
        </w:rPr>
        <w:t>Tax Status; Income and Deductions</w:t>
      </w:r>
      <w:r>
        <w:t>.</w:t>
      </w:r>
    </w:p>
    <w:p w14:paraId="2CB81427" w14:textId="77777777" w:rsidR="00E958A4" w:rsidRDefault="00497B8C" w:rsidP="00963DC3">
      <w:pPr>
        <w:pStyle w:val="Paragraph"/>
        <w:ind w:left="720"/>
      </w:pPr>
      <w:r>
        <w:lastRenderedPageBreak/>
        <w:t xml:space="preserve">a. </w:t>
      </w:r>
      <w:r>
        <w:rPr>
          <w:u w:val="single"/>
        </w:rPr>
        <w:t>Tax Status</w:t>
      </w:r>
      <w:r>
        <w:t>. As long as the Company has only one member, it is the intention of the Company and the Member that the Company be treated as a disregarded entity for federal and all relevant state tax purposes and neither the Company nor the Member shall take any action or make any election which is inconsistent with such tax treatment. All provisions of this Agreement are to be construed so as to preserve the Company's tax status as a disregarded entity.</w:t>
      </w:r>
    </w:p>
    <w:p w14:paraId="2CE9E6B9" w14:textId="77777777" w:rsidR="00E958A4" w:rsidRDefault="00497B8C" w:rsidP="00963DC3">
      <w:pPr>
        <w:pStyle w:val="Paragraph"/>
        <w:ind w:left="720"/>
      </w:pPr>
      <w:r>
        <w:t xml:space="preserve">b. </w:t>
      </w:r>
      <w:r>
        <w:rPr>
          <w:u w:val="single"/>
        </w:rPr>
        <w:t>Income and Deductions</w:t>
      </w:r>
      <w:r>
        <w:t>. All items of income, gain, loss, deduction, and credit of the Company (including, without limitation, items not subject to federal or state income tax) shall be treated for federal and all relevant state income tax purposes as items of income, gain, loss, deduction, and credit of the Member.</w:t>
      </w:r>
    </w:p>
    <w:p w14:paraId="244516C8" w14:textId="77777777" w:rsidR="00E958A4" w:rsidRDefault="00497B8C" w:rsidP="00F443C5">
      <w:pPr>
        <w:pStyle w:val="Paragraph"/>
      </w:pPr>
      <w:r>
        <w:t xml:space="preserve">11. </w:t>
      </w:r>
      <w:r>
        <w:rPr>
          <w:u w:val="single"/>
        </w:rPr>
        <w:t>Distributions</w:t>
      </w:r>
      <w:r>
        <w:t>. Distributions shall be made to the Member at the times and in the amounts determined by the Member.</w:t>
      </w:r>
    </w:p>
    <w:p w14:paraId="0987CCC1" w14:textId="77777777" w:rsidR="00E958A4" w:rsidRDefault="00497B8C" w:rsidP="00F443C5">
      <w:pPr>
        <w:pStyle w:val="Paragraph"/>
      </w:pPr>
      <w:r>
        <w:t xml:space="preserve">12. </w:t>
      </w:r>
      <w:r>
        <w:rPr>
          <w:u w:val="single"/>
        </w:rPr>
        <w:t>Dissolution; Liquidation</w:t>
      </w:r>
      <w:r>
        <w:t>.</w:t>
      </w:r>
    </w:p>
    <w:p w14:paraId="39C6B047" w14:textId="77777777" w:rsidR="00E958A4" w:rsidRDefault="00497B8C" w:rsidP="00963DC3">
      <w:pPr>
        <w:pStyle w:val="Paragraph"/>
        <w:ind w:left="720"/>
      </w:pPr>
      <w:r>
        <w:t xml:space="preserve">a. </w:t>
      </w:r>
      <w:r>
        <w:rPr>
          <w:u w:val="single"/>
        </w:rPr>
        <w:t>Dissolution Events</w:t>
      </w:r>
      <w:r>
        <w:t>. The Company shall dissolve, and its affairs shall be wound up on the first to occur of the following: (</w:t>
      </w:r>
      <w:proofErr w:type="spellStart"/>
      <w:r>
        <w:t>i</w:t>
      </w:r>
      <w:proofErr w:type="spellEnd"/>
      <w:r>
        <w:t>) the written consent of the Member or (ii) any other event or circumstance giving rise to the dissolution of the Company under the LLCA, unless the Company's existence is continued pursuant to the LLCA.</w:t>
      </w:r>
    </w:p>
    <w:p w14:paraId="1665550F" w14:textId="77777777" w:rsidR="00E958A4" w:rsidRDefault="00497B8C" w:rsidP="00963DC3">
      <w:pPr>
        <w:pStyle w:val="Paragraph"/>
        <w:ind w:left="720"/>
      </w:pPr>
      <w:r>
        <w:t xml:space="preserve">b. </w:t>
      </w:r>
      <w:r>
        <w:rPr>
          <w:u w:val="single"/>
        </w:rPr>
        <w:t>Winding Up</w:t>
      </w:r>
      <w:r>
        <w:t>. On dissolution of the Company, the Company shall immediately commence to wind up its affairs and the Member shall promptly liquidate the business of the Company. During the period of the winding up of the affairs of the Company, the rights and obligations of the Member under this Agreement shall continue.</w:t>
      </w:r>
    </w:p>
    <w:p w14:paraId="487CDBF1" w14:textId="77777777" w:rsidR="00E958A4" w:rsidRDefault="00497B8C" w:rsidP="00963DC3">
      <w:pPr>
        <w:pStyle w:val="Paragraph"/>
        <w:ind w:left="720"/>
      </w:pPr>
      <w:r>
        <w:t xml:space="preserve">c. </w:t>
      </w:r>
      <w:r>
        <w:rPr>
          <w:u w:val="single"/>
        </w:rPr>
        <w:t>Distribution of Proceeds</w:t>
      </w:r>
      <w:r>
        <w:t>. In the event of dissolution, the Company shall conduct only such activities as are necessary to wind up its affairs (including the sale of the assets of the Company in an orderly manner), and the assets of the Company shall be applied as follows: (</w:t>
      </w:r>
      <w:proofErr w:type="spellStart"/>
      <w:r>
        <w:t>i</w:t>
      </w:r>
      <w:proofErr w:type="spellEnd"/>
      <w:r>
        <w:t>) first, to creditors, to the extent otherwise permitted by law, in satisfaction of liabilities of the Company (whether by payment or the making of reasonable provision for payment thereof); and (ii) second, to the Member.</w:t>
      </w:r>
    </w:p>
    <w:p w14:paraId="790E8EEE" w14:textId="77777777" w:rsidR="00E958A4" w:rsidRDefault="00497B8C" w:rsidP="00963DC3">
      <w:pPr>
        <w:pStyle w:val="Paragraph"/>
        <w:ind w:left="720"/>
      </w:pPr>
      <w:r>
        <w:t xml:space="preserve">d. </w:t>
      </w:r>
      <w:r>
        <w:rPr>
          <w:u w:val="single"/>
        </w:rPr>
        <w:t>Statement of Termination</w:t>
      </w:r>
      <w:r>
        <w:t>. On the completion of the winding up of the Company, the Member shall file a statement of termination in accordance with the LLCA.</w:t>
      </w:r>
    </w:p>
    <w:p w14:paraId="3E8E2D42" w14:textId="77777777" w:rsidR="00E958A4" w:rsidRDefault="00497B8C" w:rsidP="00F443C5">
      <w:pPr>
        <w:pStyle w:val="Paragraph"/>
      </w:pPr>
      <w:r>
        <w:t xml:space="preserve">13. </w:t>
      </w:r>
      <w:r>
        <w:rPr>
          <w:u w:val="single"/>
        </w:rPr>
        <w:t>Miscellaneous</w:t>
      </w:r>
      <w:r>
        <w:t>.</w:t>
      </w:r>
    </w:p>
    <w:p w14:paraId="6F6B0CEC" w14:textId="77777777" w:rsidR="00E958A4" w:rsidRDefault="00497B8C" w:rsidP="00963DC3">
      <w:pPr>
        <w:pStyle w:val="Paragraph"/>
        <w:ind w:left="720"/>
      </w:pPr>
      <w:r>
        <w:t xml:space="preserve">a. </w:t>
      </w:r>
      <w:r>
        <w:rPr>
          <w:u w:val="single"/>
        </w:rPr>
        <w:t>Amendments</w:t>
      </w:r>
      <w:r>
        <w:t xml:space="preserve">. Amendments to this Agreement may be made only with the </w:t>
      </w:r>
      <w:del w:id="8" w:author="Ariel Gurian" w:date="2019-07-25T14:42:00Z">
        <w:r w:rsidDel="00CF678D">
          <w:delText>[</w:delText>
        </w:r>
      </w:del>
      <w:r>
        <w:t>written</w:t>
      </w:r>
      <w:del w:id="9" w:author="Ariel Gurian" w:date="2019-07-25T14:42:00Z">
        <w:r w:rsidDel="00CF678D">
          <w:delText>]</w:delText>
        </w:r>
      </w:del>
      <w:r>
        <w:t xml:space="preserve"> consent of the Member.</w:t>
      </w:r>
    </w:p>
    <w:p w14:paraId="78DBB2AA" w14:textId="77777777" w:rsidR="00E958A4" w:rsidRDefault="00497B8C" w:rsidP="00963DC3">
      <w:pPr>
        <w:pStyle w:val="Paragraph"/>
        <w:ind w:firstLine="720"/>
      </w:pPr>
      <w:r>
        <w:t xml:space="preserve">b. </w:t>
      </w:r>
      <w:r>
        <w:rPr>
          <w:u w:val="single"/>
        </w:rPr>
        <w:t>Governing Law</w:t>
      </w:r>
      <w:r>
        <w:t>. This Agreement shall be governed by the laws of the State of Illinois.</w:t>
      </w:r>
    </w:p>
    <w:p w14:paraId="1F622A8E" w14:textId="3CDE3AE8" w:rsidR="00E958A4" w:rsidRDefault="00497B8C" w:rsidP="00963DC3">
      <w:pPr>
        <w:pStyle w:val="Paragraph"/>
        <w:ind w:left="720"/>
      </w:pPr>
      <w:r>
        <w:t xml:space="preserve">c. </w:t>
      </w:r>
      <w:r>
        <w:rPr>
          <w:u w:val="single"/>
        </w:rPr>
        <w:t>Severability</w:t>
      </w:r>
      <w:r>
        <w:t>. If any provision of this Agreement shall be declared to be invalid, illegal, or unenforceable, such provision shall survive to the extent it is not so declared, and the validity, legality, and enforceability of the other provisions hereof shall not in any way be affected or impaired thereby, unless such action would substantially impair the benefits to any party of the remaining provisions of this Agreement.</w:t>
      </w:r>
    </w:p>
    <w:p w14:paraId="34869D3D" w14:textId="2B4B0786" w:rsidR="00963DC3" w:rsidRDefault="00963DC3" w:rsidP="00963DC3">
      <w:pPr>
        <w:pStyle w:val="Paragraph"/>
        <w:ind w:left="720"/>
      </w:pPr>
    </w:p>
    <w:p w14:paraId="47C42438" w14:textId="77777777" w:rsidR="00963DC3" w:rsidRDefault="00963DC3" w:rsidP="00204D77">
      <w:pPr>
        <w:pStyle w:val="Paragraph"/>
      </w:pPr>
    </w:p>
    <w:p w14:paraId="14075ABC" w14:textId="77777777" w:rsidR="00E958A4" w:rsidRDefault="00497B8C" w:rsidP="00F443C5">
      <w:pPr>
        <w:pStyle w:val="Paragraph"/>
      </w:pPr>
      <w:r>
        <w:rPr>
          <w:b/>
        </w:rPr>
        <w:lastRenderedPageBreak/>
        <w:t>IN WITNESS WHEREOF</w:t>
      </w:r>
      <w:r>
        <w:t>, the undersigned have executed this Agreement to be effective as of the date first written above.</w:t>
      </w:r>
    </w:p>
    <w:tbl>
      <w:tblPr>
        <w:tblW w:w="5000" w:type="pct"/>
        <w:tblLook w:val="04A0" w:firstRow="1" w:lastRow="0" w:firstColumn="1" w:lastColumn="0" w:noHBand="0" w:noVBand="1"/>
      </w:tblPr>
      <w:tblGrid>
        <w:gridCol w:w="2640"/>
        <w:gridCol w:w="2263"/>
        <w:gridCol w:w="4457"/>
      </w:tblGrid>
      <w:tr w:rsidR="00E958A4" w:rsidRPr="00680675" w14:paraId="4E9E9EC1" w14:textId="77777777" w:rsidTr="00B15019">
        <w:tc>
          <w:tcPr>
            <w:tcW w:w="1400" w:type="pct"/>
            <w:tcBorders>
              <w:top w:val="nil"/>
              <w:left w:val="nil"/>
              <w:bottom w:val="nil"/>
              <w:right w:val="nil"/>
            </w:tcBorders>
          </w:tcPr>
          <w:p w14:paraId="7930AD45" w14:textId="77777777" w:rsidR="00E958A4" w:rsidRPr="00680675" w:rsidRDefault="00FC724B" w:rsidP="00B15019">
            <w:pPr>
              <w:pStyle w:val="Paragraph"/>
            </w:pPr>
          </w:p>
        </w:tc>
        <w:tc>
          <w:tcPr>
            <w:tcW w:w="1200" w:type="pct"/>
            <w:tcBorders>
              <w:top w:val="nil"/>
              <w:left w:val="nil"/>
              <w:bottom w:val="nil"/>
              <w:right w:val="nil"/>
            </w:tcBorders>
          </w:tcPr>
          <w:p w14:paraId="5B741B23" w14:textId="77777777" w:rsidR="00E958A4" w:rsidRPr="00680675" w:rsidRDefault="00FC724B" w:rsidP="00B15019">
            <w:pPr>
              <w:pStyle w:val="Paragraph"/>
            </w:pPr>
          </w:p>
        </w:tc>
        <w:tc>
          <w:tcPr>
            <w:tcW w:w="2350" w:type="pct"/>
            <w:tcBorders>
              <w:top w:val="nil"/>
              <w:left w:val="nil"/>
              <w:bottom w:val="nil"/>
              <w:right w:val="nil"/>
            </w:tcBorders>
          </w:tcPr>
          <w:p w14:paraId="1041FD49" w14:textId="77777777" w:rsidR="00E958A4" w:rsidRPr="00680675" w:rsidRDefault="00497B8C" w:rsidP="00B15019">
            <w:pPr>
              <w:pStyle w:val="Paragraph"/>
            </w:pPr>
            <w:r>
              <w:t>MEMBER</w:t>
            </w:r>
          </w:p>
        </w:tc>
      </w:tr>
      <w:tr w:rsidR="00E958A4" w:rsidRPr="00680675" w14:paraId="44C76655" w14:textId="77777777" w:rsidTr="00B15019">
        <w:tc>
          <w:tcPr>
            <w:tcW w:w="1400" w:type="pct"/>
            <w:tcBorders>
              <w:top w:val="nil"/>
              <w:left w:val="nil"/>
              <w:bottom w:val="nil"/>
              <w:right w:val="nil"/>
            </w:tcBorders>
          </w:tcPr>
          <w:p w14:paraId="363D25A9" w14:textId="77777777" w:rsidR="00E958A4" w:rsidRPr="00680675" w:rsidRDefault="00FC724B" w:rsidP="00B15019">
            <w:pPr>
              <w:pStyle w:val="Paragraph"/>
            </w:pPr>
          </w:p>
        </w:tc>
        <w:tc>
          <w:tcPr>
            <w:tcW w:w="1200" w:type="pct"/>
            <w:tcBorders>
              <w:top w:val="nil"/>
              <w:left w:val="nil"/>
              <w:bottom w:val="nil"/>
              <w:right w:val="nil"/>
            </w:tcBorders>
          </w:tcPr>
          <w:p w14:paraId="62DA8C2D" w14:textId="77777777" w:rsidR="00E958A4" w:rsidRPr="00680675" w:rsidRDefault="00FC724B" w:rsidP="00B15019">
            <w:pPr>
              <w:pStyle w:val="Paragraph"/>
            </w:pPr>
          </w:p>
        </w:tc>
        <w:tc>
          <w:tcPr>
            <w:tcW w:w="2350" w:type="pct"/>
            <w:tcBorders>
              <w:top w:val="nil"/>
              <w:left w:val="nil"/>
              <w:bottom w:val="nil"/>
              <w:right w:val="nil"/>
            </w:tcBorders>
          </w:tcPr>
          <w:p w14:paraId="754074A2" w14:textId="77777777" w:rsidR="00E958A4" w:rsidRPr="00680675" w:rsidRDefault="00FC724B" w:rsidP="00B15019">
            <w:pPr>
              <w:pStyle w:val="Paragraph"/>
            </w:pPr>
          </w:p>
        </w:tc>
      </w:tr>
      <w:tr w:rsidR="00E958A4" w:rsidRPr="00680675" w14:paraId="1A6056E2" w14:textId="77777777" w:rsidTr="00B15019">
        <w:tc>
          <w:tcPr>
            <w:tcW w:w="1400" w:type="pct"/>
            <w:tcBorders>
              <w:top w:val="nil"/>
              <w:left w:val="nil"/>
              <w:bottom w:val="nil"/>
              <w:right w:val="nil"/>
            </w:tcBorders>
          </w:tcPr>
          <w:p w14:paraId="30ADB1E8" w14:textId="77777777" w:rsidR="00E958A4" w:rsidRPr="00680675" w:rsidRDefault="00FC724B" w:rsidP="00B15019">
            <w:pPr>
              <w:pStyle w:val="Paragraph"/>
            </w:pPr>
          </w:p>
        </w:tc>
        <w:tc>
          <w:tcPr>
            <w:tcW w:w="1200" w:type="pct"/>
            <w:tcBorders>
              <w:top w:val="nil"/>
              <w:left w:val="nil"/>
              <w:bottom w:val="nil"/>
              <w:right w:val="nil"/>
            </w:tcBorders>
          </w:tcPr>
          <w:p w14:paraId="128EE1C2" w14:textId="77777777" w:rsidR="00E958A4" w:rsidRPr="00680675" w:rsidRDefault="00FC724B" w:rsidP="00B15019">
            <w:pPr>
              <w:pStyle w:val="Paragraph"/>
            </w:pPr>
          </w:p>
        </w:tc>
        <w:tc>
          <w:tcPr>
            <w:tcW w:w="2350" w:type="pct"/>
            <w:tcBorders>
              <w:top w:val="nil"/>
              <w:left w:val="nil"/>
              <w:bottom w:val="nil"/>
              <w:right w:val="nil"/>
            </w:tcBorders>
          </w:tcPr>
          <w:p w14:paraId="0E77861A" w14:textId="77777777" w:rsidR="00E958A4" w:rsidRPr="00680675" w:rsidRDefault="00497B8C" w:rsidP="00B15019">
            <w:pPr>
              <w:pStyle w:val="Paragraph"/>
            </w:pPr>
            <w:r>
              <w:t>___________________________________</w:t>
            </w:r>
          </w:p>
        </w:tc>
      </w:tr>
      <w:tr w:rsidR="00E958A4" w:rsidRPr="00680675" w14:paraId="5CD01AB5" w14:textId="77777777" w:rsidTr="00B15019">
        <w:tc>
          <w:tcPr>
            <w:tcW w:w="1400" w:type="pct"/>
            <w:tcBorders>
              <w:top w:val="nil"/>
              <w:left w:val="nil"/>
              <w:bottom w:val="nil"/>
              <w:right w:val="nil"/>
            </w:tcBorders>
          </w:tcPr>
          <w:p w14:paraId="7CF1E1DB" w14:textId="77777777" w:rsidR="00E958A4" w:rsidRPr="00680675" w:rsidRDefault="00FC724B" w:rsidP="00B15019">
            <w:pPr>
              <w:pStyle w:val="Paragraph"/>
            </w:pPr>
          </w:p>
        </w:tc>
        <w:tc>
          <w:tcPr>
            <w:tcW w:w="1200" w:type="pct"/>
            <w:tcBorders>
              <w:top w:val="nil"/>
              <w:left w:val="nil"/>
              <w:bottom w:val="nil"/>
              <w:right w:val="nil"/>
            </w:tcBorders>
          </w:tcPr>
          <w:p w14:paraId="667292E1" w14:textId="77777777" w:rsidR="00E958A4" w:rsidRPr="00680675" w:rsidRDefault="00FC724B" w:rsidP="00B15019">
            <w:pPr>
              <w:pStyle w:val="Paragraph"/>
            </w:pPr>
          </w:p>
        </w:tc>
        <w:tc>
          <w:tcPr>
            <w:tcW w:w="2350" w:type="pct"/>
            <w:tcBorders>
              <w:top w:val="nil"/>
              <w:left w:val="nil"/>
              <w:bottom w:val="nil"/>
              <w:right w:val="nil"/>
            </w:tcBorders>
          </w:tcPr>
          <w:p w14:paraId="5479B98C" w14:textId="77777777" w:rsidR="00E958A4" w:rsidRPr="00680675" w:rsidRDefault="00497B8C" w:rsidP="00B15019">
            <w:pPr>
              <w:pStyle w:val="Paragraph"/>
            </w:pPr>
            <w:r>
              <w:t>[</w:t>
            </w:r>
            <w:commentRangeStart w:id="10"/>
            <w:r>
              <w:t>SINGLE</w:t>
            </w:r>
            <w:commentRangeEnd w:id="10"/>
            <w:r w:rsidR="00AA290B">
              <w:rPr>
                <w:rStyle w:val="CommentReference"/>
                <w:rFonts w:asciiTheme="minorHAnsi" w:eastAsiaTheme="minorHAnsi" w:hAnsiTheme="minorHAnsi" w:cstheme="minorBidi"/>
              </w:rPr>
              <w:commentReference w:id="10"/>
            </w:r>
            <w:r>
              <w:t xml:space="preserve"> MEMBER NAME]</w:t>
            </w:r>
          </w:p>
        </w:tc>
      </w:tr>
      <w:tr w:rsidR="00E958A4" w:rsidRPr="00680675" w14:paraId="52923799" w14:textId="77777777" w:rsidTr="00B15019">
        <w:tc>
          <w:tcPr>
            <w:tcW w:w="1400" w:type="pct"/>
            <w:tcBorders>
              <w:top w:val="nil"/>
              <w:left w:val="nil"/>
              <w:bottom w:val="nil"/>
              <w:right w:val="nil"/>
            </w:tcBorders>
          </w:tcPr>
          <w:p w14:paraId="369D6C58" w14:textId="77777777" w:rsidR="00E958A4" w:rsidRPr="00680675" w:rsidRDefault="00FC724B" w:rsidP="00B15019">
            <w:pPr>
              <w:pStyle w:val="Paragraph"/>
            </w:pPr>
          </w:p>
        </w:tc>
        <w:tc>
          <w:tcPr>
            <w:tcW w:w="1200" w:type="pct"/>
            <w:tcBorders>
              <w:top w:val="nil"/>
              <w:left w:val="nil"/>
              <w:bottom w:val="nil"/>
              <w:right w:val="nil"/>
            </w:tcBorders>
          </w:tcPr>
          <w:p w14:paraId="50523699" w14:textId="77777777" w:rsidR="00E958A4" w:rsidRPr="00680675" w:rsidRDefault="00FC724B" w:rsidP="00B15019">
            <w:pPr>
              <w:pStyle w:val="Paragraph"/>
            </w:pPr>
          </w:p>
        </w:tc>
        <w:tc>
          <w:tcPr>
            <w:tcW w:w="2350" w:type="pct"/>
            <w:tcBorders>
              <w:top w:val="nil"/>
              <w:left w:val="nil"/>
              <w:bottom w:val="nil"/>
              <w:right w:val="nil"/>
            </w:tcBorders>
          </w:tcPr>
          <w:p w14:paraId="7D05621F" w14:textId="77777777" w:rsidR="00E958A4" w:rsidRPr="00680675" w:rsidRDefault="00FC724B" w:rsidP="00B15019">
            <w:pPr>
              <w:pStyle w:val="Paragraph"/>
            </w:pPr>
          </w:p>
        </w:tc>
      </w:tr>
      <w:tr w:rsidR="00E958A4" w:rsidRPr="00680675" w14:paraId="02434A84" w14:textId="77777777" w:rsidTr="00B15019">
        <w:tc>
          <w:tcPr>
            <w:tcW w:w="1400" w:type="pct"/>
            <w:tcBorders>
              <w:top w:val="nil"/>
              <w:left w:val="nil"/>
              <w:bottom w:val="nil"/>
              <w:right w:val="nil"/>
            </w:tcBorders>
          </w:tcPr>
          <w:p w14:paraId="4E6BB7A1" w14:textId="77777777" w:rsidR="00E958A4" w:rsidRPr="00680675" w:rsidRDefault="00FC724B" w:rsidP="00B15019">
            <w:pPr>
              <w:pStyle w:val="Paragraph"/>
            </w:pPr>
          </w:p>
        </w:tc>
        <w:tc>
          <w:tcPr>
            <w:tcW w:w="1200" w:type="pct"/>
            <w:tcBorders>
              <w:top w:val="nil"/>
              <w:left w:val="nil"/>
              <w:bottom w:val="nil"/>
              <w:right w:val="nil"/>
            </w:tcBorders>
          </w:tcPr>
          <w:p w14:paraId="15708D88" w14:textId="77777777" w:rsidR="00E958A4" w:rsidRPr="00680675" w:rsidRDefault="00FC724B" w:rsidP="00B15019">
            <w:pPr>
              <w:pStyle w:val="Paragraph"/>
            </w:pPr>
          </w:p>
        </w:tc>
        <w:tc>
          <w:tcPr>
            <w:tcW w:w="2350" w:type="pct"/>
            <w:tcBorders>
              <w:top w:val="nil"/>
              <w:left w:val="nil"/>
              <w:bottom w:val="nil"/>
              <w:right w:val="nil"/>
            </w:tcBorders>
          </w:tcPr>
          <w:p w14:paraId="19F25F6B" w14:textId="77777777" w:rsidR="00E958A4" w:rsidRPr="00680675" w:rsidRDefault="00497B8C" w:rsidP="00B15019">
            <w:pPr>
              <w:pStyle w:val="Paragraph"/>
            </w:pPr>
            <w:r>
              <w:t>[</w:t>
            </w:r>
            <w:commentRangeStart w:id="11"/>
            <w:r>
              <w:t>COMPANY</w:t>
            </w:r>
            <w:commentRangeEnd w:id="11"/>
            <w:r w:rsidR="00AA290B">
              <w:rPr>
                <w:rStyle w:val="CommentReference"/>
                <w:rFonts w:asciiTheme="minorHAnsi" w:eastAsiaTheme="minorHAnsi" w:hAnsiTheme="minorHAnsi" w:cstheme="minorBidi"/>
              </w:rPr>
              <w:commentReference w:id="11"/>
            </w:r>
            <w:r>
              <w:t xml:space="preserve"> NAME]</w:t>
            </w:r>
          </w:p>
        </w:tc>
      </w:tr>
      <w:tr w:rsidR="00E958A4" w:rsidRPr="00680675" w14:paraId="5667A7A2" w14:textId="77777777" w:rsidTr="00B15019">
        <w:tc>
          <w:tcPr>
            <w:tcW w:w="1400" w:type="pct"/>
            <w:tcBorders>
              <w:top w:val="nil"/>
              <w:left w:val="nil"/>
              <w:bottom w:val="nil"/>
              <w:right w:val="nil"/>
            </w:tcBorders>
          </w:tcPr>
          <w:p w14:paraId="6A8E57BB" w14:textId="77777777" w:rsidR="00E958A4" w:rsidRPr="00680675" w:rsidRDefault="00FC724B" w:rsidP="00B15019">
            <w:pPr>
              <w:pStyle w:val="Paragraph"/>
            </w:pPr>
          </w:p>
        </w:tc>
        <w:tc>
          <w:tcPr>
            <w:tcW w:w="1200" w:type="pct"/>
            <w:tcBorders>
              <w:top w:val="nil"/>
              <w:left w:val="nil"/>
              <w:bottom w:val="nil"/>
              <w:right w:val="nil"/>
            </w:tcBorders>
          </w:tcPr>
          <w:p w14:paraId="71C8A076" w14:textId="77777777" w:rsidR="00E958A4" w:rsidRPr="00680675" w:rsidRDefault="00FC724B" w:rsidP="00B15019">
            <w:pPr>
              <w:pStyle w:val="Paragraph"/>
            </w:pPr>
          </w:p>
        </w:tc>
        <w:tc>
          <w:tcPr>
            <w:tcW w:w="2350" w:type="pct"/>
            <w:tcBorders>
              <w:top w:val="nil"/>
              <w:left w:val="nil"/>
              <w:bottom w:val="nil"/>
              <w:right w:val="nil"/>
            </w:tcBorders>
          </w:tcPr>
          <w:p w14:paraId="38C0C58E" w14:textId="77777777" w:rsidR="00E958A4" w:rsidRPr="00680675" w:rsidRDefault="00497B8C" w:rsidP="00B15019">
            <w:pPr>
              <w:pStyle w:val="Paragraph"/>
            </w:pPr>
            <w:r>
              <w:t>By_________________________________</w:t>
            </w:r>
          </w:p>
        </w:tc>
      </w:tr>
      <w:tr w:rsidR="00E958A4" w:rsidRPr="00680675" w14:paraId="656DAF8C" w14:textId="77777777" w:rsidTr="00B15019">
        <w:tc>
          <w:tcPr>
            <w:tcW w:w="1400" w:type="pct"/>
            <w:tcBorders>
              <w:top w:val="nil"/>
              <w:left w:val="nil"/>
              <w:bottom w:val="nil"/>
              <w:right w:val="nil"/>
            </w:tcBorders>
          </w:tcPr>
          <w:p w14:paraId="6196E3E4" w14:textId="77777777" w:rsidR="00E958A4" w:rsidRPr="00680675" w:rsidRDefault="00FC724B" w:rsidP="00B15019">
            <w:pPr>
              <w:pStyle w:val="Paragraph"/>
            </w:pPr>
          </w:p>
        </w:tc>
        <w:tc>
          <w:tcPr>
            <w:tcW w:w="1200" w:type="pct"/>
            <w:tcBorders>
              <w:top w:val="nil"/>
              <w:left w:val="nil"/>
              <w:bottom w:val="nil"/>
              <w:right w:val="nil"/>
            </w:tcBorders>
          </w:tcPr>
          <w:p w14:paraId="74B18D33" w14:textId="77777777" w:rsidR="00E958A4" w:rsidRPr="00680675" w:rsidRDefault="00FC724B" w:rsidP="00B15019">
            <w:pPr>
              <w:pStyle w:val="Paragraph"/>
            </w:pPr>
          </w:p>
        </w:tc>
        <w:tc>
          <w:tcPr>
            <w:tcW w:w="2350" w:type="pct"/>
            <w:tcBorders>
              <w:top w:val="nil"/>
              <w:left w:val="nil"/>
              <w:bottom w:val="nil"/>
              <w:right w:val="nil"/>
            </w:tcBorders>
          </w:tcPr>
          <w:p w14:paraId="5A82C288" w14:textId="77777777" w:rsidR="00E958A4" w:rsidRPr="00680675" w:rsidRDefault="00497B8C" w:rsidP="00B15019">
            <w:pPr>
              <w:pStyle w:val="Paragraph"/>
            </w:pPr>
            <w:r>
              <w:t xml:space="preserve">[SINGLE </w:t>
            </w:r>
            <w:commentRangeStart w:id="12"/>
            <w:r>
              <w:t>MEMBER</w:t>
            </w:r>
            <w:commentRangeEnd w:id="12"/>
            <w:r w:rsidR="00AA290B">
              <w:rPr>
                <w:rStyle w:val="CommentReference"/>
                <w:rFonts w:asciiTheme="minorHAnsi" w:eastAsiaTheme="minorHAnsi" w:hAnsiTheme="minorHAnsi" w:cstheme="minorBidi"/>
              </w:rPr>
              <w:commentReference w:id="12"/>
            </w:r>
            <w:r>
              <w:t xml:space="preserve"> NAME]</w:t>
            </w:r>
          </w:p>
        </w:tc>
      </w:tr>
      <w:tr w:rsidR="00E958A4" w:rsidRPr="00680675" w14:paraId="4A71B016" w14:textId="77777777" w:rsidTr="00B15019">
        <w:tc>
          <w:tcPr>
            <w:tcW w:w="1400" w:type="pct"/>
            <w:tcBorders>
              <w:top w:val="nil"/>
              <w:left w:val="nil"/>
              <w:bottom w:val="nil"/>
              <w:right w:val="nil"/>
            </w:tcBorders>
          </w:tcPr>
          <w:p w14:paraId="3BF48D63" w14:textId="77777777" w:rsidR="00E958A4" w:rsidRPr="00680675" w:rsidRDefault="00FC724B" w:rsidP="00B15019">
            <w:pPr>
              <w:pStyle w:val="Paragraph"/>
            </w:pPr>
          </w:p>
        </w:tc>
        <w:tc>
          <w:tcPr>
            <w:tcW w:w="1200" w:type="pct"/>
            <w:tcBorders>
              <w:top w:val="nil"/>
              <w:left w:val="nil"/>
              <w:bottom w:val="nil"/>
              <w:right w:val="nil"/>
            </w:tcBorders>
          </w:tcPr>
          <w:p w14:paraId="2FE0EEA6" w14:textId="77777777" w:rsidR="00E958A4" w:rsidRPr="00680675" w:rsidRDefault="00FC724B" w:rsidP="00B15019">
            <w:pPr>
              <w:pStyle w:val="Paragraph"/>
            </w:pPr>
          </w:p>
        </w:tc>
        <w:tc>
          <w:tcPr>
            <w:tcW w:w="2350" w:type="pct"/>
            <w:tcBorders>
              <w:top w:val="nil"/>
              <w:left w:val="nil"/>
              <w:bottom w:val="nil"/>
              <w:right w:val="nil"/>
            </w:tcBorders>
          </w:tcPr>
          <w:p w14:paraId="63302E6B" w14:textId="77777777" w:rsidR="00E958A4" w:rsidRPr="00680675" w:rsidRDefault="00497B8C" w:rsidP="00B15019">
            <w:pPr>
              <w:pStyle w:val="Paragraph"/>
            </w:pPr>
            <w:r>
              <w:t>[</w:t>
            </w:r>
            <w:commentRangeStart w:id="13"/>
            <w:r>
              <w:t>TITLE</w:t>
            </w:r>
            <w:commentRangeEnd w:id="13"/>
            <w:r w:rsidR="00AA290B">
              <w:rPr>
                <w:rStyle w:val="CommentReference"/>
                <w:rFonts w:asciiTheme="minorHAnsi" w:eastAsiaTheme="minorHAnsi" w:hAnsiTheme="minorHAnsi" w:cstheme="minorBidi"/>
              </w:rPr>
              <w:commentReference w:id="13"/>
            </w:r>
            <w:r>
              <w:t>]</w:t>
            </w:r>
          </w:p>
        </w:tc>
      </w:tr>
    </w:tbl>
    <w:p w14:paraId="067D2771" w14:textId="77777777" w:rsidR="00497B8C" w:rsidRDefault="00497B8C"/>
    <w:sectPr w:rsidR="00497B8C" w:rsidSect="00E958A4">
      <w:footerReference w:type="even" r:id="rId11"/>
      <w:footerReference w:type="default" r:id="rId12"/>
      <w:foot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riel Gurian" w:date="2019-07-19T13:04:00Z" w:initials="AG">
    <w:p w14:paraId="5AA50D41" w14:textId="28C377E0" w:rsidR="00CF678D" w:rsidRDefault="00CF678D">
      <w:pPr>
        <w:pStyle w:val="CommentText"/>
      </w:pPr>
      <w:r>
        <w:rPr>
          <w:rStyle w:val="CommentReference"/>
        </w:rPr>
        <w:annotationRef/>
      </w:r>
      <w:r>
        <w:t>Thanks for drafting an Operating Agreement with me. Let’s get started!</w:t>
      </w:r>
    </w:p>
  </w:comment>
  <w:comment w:id="2" w:author="Jeremy Spoon" w:date="2019-07-02T09:47:00Z" w:initials="JS">
    <w:p w14:paraId="7ED65D6E" w14:textId="7EF4DA6D" w:rsidR="00AA290B" w:rsidRDefault="00AA290B" w:rsidP="00AA290B">
      <w:pPr>
        <w:pStyle w:val="CommentText"/>
        <w:numPr>
          <w:ilvl w:val="0"/>
          <w:numId w:val="42"/>
        </w:numPr>
      </w:pPr>
      <w:r>
        <w:rPr>
          <w:rStyle w:val="CommentReference"/>
        </w:rPr>
        <w:annotationRef/>
      </w:r>
      <w:r>
        <w:t xml:space="preserve"> </w:t>
      </w:r>
      <w:r w:rsidR="00CF678D">
        <w:t>First</w:t>
      </w:r>
      <w:r>
        <w:t xml:space="preserve">, I need to know the name of your </w:t>
      </w:r>
      <w:r w:rsidR="00CF678D">
        <w:t>C</w:t>
      </w:r>
      <w:r>
        <w:t>ompany</w:t>
      </w:r>
      <w:r w:rsidR="00CF678D">
        <w:t xml:space="preserve">. Please type it now. </w:t>
      </w:r>
    </w:p>
  </w:comment>
  <w:comment w:id="3" w:author="Jeremy Spoon" w:date="2019-07-02T09:47:00Z" w:initials="JS">
    <w:p w14:paraId="0BF061EC" w14:textId="3EB3C5D4" w:rsidR="00AA290B" w:rsidRDefault="00AA290B">
      <w:pPr>
        <w:pStyle w:val="CommentText"/>
      </w:pPr>
      <w:r>
        <w:rPr>
          <w:rStyle w:val="CommentReference"/>
        </w:rPr>
        <w:annotationRef/>
      </w:r>
      <w:r>
        <w:t>Answer (1)</w:t>
      </w:r>
    </w:p>
  </w:comment>
  <w:comment w:id="4" w:author="Jeremy Spoon" w:date="2019-07-02T09:48:00Z" w:initials="JS">
    <w:p w14:paraId="3F5FCA6B" w14:textId="7540F9AA" w:rsidR="00AA290B" w:rsidRDefault="00AA290B">
      <w:pPr>
        <w:pStyle w:val="CommentText"/>
      </w:pPr>
      <w:r>
        <w:rPr>
          <w:rStyle w:val="CommentReference"/>
        </w:rPr>
        <w:annotationRef/>
      </w:r>
      <w:r>
        <w:t xml:space="preserve">Answer (1) </w:t>
      </w:r>
    </w:p>
  </w:comment>
  <w:comment w:id="5" w:author="Jeremy Spoon" w:date="2019-07-02T09:48:00Z" w:initials="JS">
    <w:p w14:paraId="053FB0DC" w14:textId="1FB4AA65" w:rsidR="00AA290B" w:rsidRDefault="00AA290B" w:rsidP="00AA290B">
      <w:pPr>
        <w:pStyle w:val="CommentText"/>
        <w:numPr>
          <w:ilvl w:val="0"/>
          <w:numId w:val="42"/>
        </w:numPr>
      </w:pPr>
      <w:r>
        <w:rPr>
          <w:rStyle w:val="CommentReference"/>
        </w:rPr>
        <w:annotationRef/>
      </w:r>
      <w:r>
        <w:t xml:space="preserve"> </w:t>
      </w:r>
      <w:r w:rsidR="00CF678D">
        <w:t>And w</w:t>
      </w:r>
      <w:r>
        <w:t xml:space="preserve">hat is the address </w:t>
      </w:r>
      <w:r w:rsidR="00CF678D">
        <w:t>where</w:t>
      </w:r>
      <w:r>
        <w:t xml:space="preserve"> your </w:t>
      </w:r>
      <w:r w:rsidR="00CF678D">
        <w:t>Company</w:t>
      </w:r>
      <w:r>
        <w:t xml:space="preserve"> is located? If you have multiple locations, no worries, just give me the address of your primary location.</w:t>
      </w:r>
    </w:p>
  </w:comment>
  <w:comment w:id="6" w:author="Jeremy Spoon" w:date="2019-07-02T09:50:00Z" w:initials="JS">
    <w:p w14:paraId="719B6214" w14:textId="502D24D3" w:rsidR="00AA290B" w:rsidRDefault="00AA290B">
      <w:pPr>
        <w:pStyle w:val="CommentText"/>
      </w:pPr>
      <w:r>
        <w:rPr>
          <w:rStyle w:val="CommentReference"/>
        </w:rPr>
        <w:annotationRef/>
      </w:r>
      <w:r>
        <w:t>I already know your name, USER_</w:t>
      </w:r>
      <w:proofErr w:type="gramStart"/>
      <w:r>
        <w:t>NAME ,</w:t>
      </w:r>
      <w:proofErr w:type="gramEnd"/>
      <w:r>
        <w:t xml:space="preserve"> but I also need your </w:t>
      </w:r>
      <w:r w:rsidR="00CF678D">
        <w:t>mailing</w:t>
      </w:r>
      <w:r>
        <w:t xml:space="preserve"> address to put on record as the address of the primary member. What address sh</w:t>
      </w:r>
      <w:r w:rsidR="00CF678D">
        <w:t>ould</w:t>
      </w:r>
      <w:r>
        <w:t xml:space="preserve"> I use?</w:t>
      </w:r>
    </w:p>
  </w:comment>
  <w:comment w:id="7" w:author="Ariel Gurian" w:date="2019-07-19T13:28:00Z" w:initials="AG">
    <w:p w14:paraId="445BE51C" w14:textId="55220613" w:rsidR="00CF678D" w:rsidRDefault="00CF678D">
      <w:pPr>
        <w:pStyle w:val="CommentText"/>
      </w:pPr>
      <w:r>
        <w:rPr>
          <w:rStyle w:val="CommentReference"/>
        </w:rPr>
        <w:annotationRef/>
      </w:r>
      <w:r>
        <w:t>?</w:t>
      </w:r>
    </w:p>
  </w:comment>
  <w:comment w:id="10" w:author="Jeremy Spoon" w:date="2019-07-02T09:52:00Z" w:initials="JS">
    <w:p w14:paraId="7CF1E9ED" w14:textId="1126C59C" w:rsidR="00AA290B" w:rsidRDefault="00AA290B">
      <w:pPr>
        <w:pStyle w:val="CommentText"/>
      </w:pPr>
      <w:r>
        <w:rPr>
          <w:rStyle w:val="CommentReference"/>
        </w:rPr>
        <w:annotationRef/>
      </w:r>
      <w:r>
        <w:t>USER_NAME</w:t>
      </w:r>
    </w:p>
  </w:comment>
  <w:comment w:id="11" w:author="Jeremy Spoon" w:date="2019-07-02T09:52:00Z" w:initials="JS">
    <w:p w14:paraId="56AD4328" w14:textId="0FF0BB7E" w:rsidR="00AA290B" w:rsidRDefault="00AA290B">
      <w:pPr>
        <w:pStyle w:val="CommentText"/>
      </w:pPr>
      <w:r>
        <w:rPr>
          <w:rStyle w:val="CommentReference"/>
        </w:rPr>
        <w:annotationRef/>
      </w:r>
      <w:r>
        <w:t xml:space="preserve">Answer (1) </w:t>
      </w:r>
    </w:p>
  </w:comment>
  <w:comment w:id="12" w:author="Jeremy Spoon" w:date="2019-07-02T09:53:00Z" w:initials="JS">
    <w:p w14:paraId="1777B290" w14:textId="5EE47296" w:rsidR="00AA290B" w:rsidRDefault="00AA290B">
      <w:pPr>
        <w:pStyle w:val="CommentText"/>
      </w:pPr>
      <w:r>
        <w:rPr>
          <w:rStyle w:val="CommentReference"/>
        </w:rPr>
        <w:annotationRef/>
      </w:r>
      <w:r>
        <w:t>USER_NAME</w:t>
      </w:r>
    </w:p>
  </w:comment>
  <w:comment w:id="13" w:author="Jeremy Spoon" w:date="2019-07-02T09:55:00Z" w:initials="JS">
    <w:p w14:paraId="21559423" w14:textId="2547A8A8" w:rsidR="00AA290B" w:rsidRDefault="00AA290B">
      <w:pPr>
        <w:pStyle w:val="CommentText"/>
      </w:pPr>
      <w:r>
        <w:rPr>
          <w:rStyle w:val="CommentReference"/>
        </w:rPr>
        <w:annotationRef/>
      </w:r>
      <w:r>
        <w:t>We</w:t>
      </w:r>
      <w:r w:rsidR="00CF678D">
        <w:t>’</w:t>
      </w:r>
      <w:r>
        <w:t xml:space="preserve">re almost done! I just need to know what your title is at your </w:t>
      </w:r>
      <w:proofErr w:type="gramStart"/>
      <w:r w:rsidR="00CF678D">
        <w:t>Co</w:t>
      </w:r>
      <w:r>
        <w:t>mpany?</w:t>
      </w:r>
      <w:proofErr w:type="gramEnd"/>
      <w:r>
        <w:t xml:space="preserve"> It can be something like “CEO,” “Owner” or “Managing Member</w:t>
      </w:r>
      <w:r w:rsidR="008948CF">
        <w:t xml:space="preserve">.” </w:t>
      </w:r>
      <w:r w:rsidR="00CF678D">
        <w:t xml:space="preserve">Please type it now. </w:t>
      </w:r>
      <w:bookmarkStart w:id="14" w:name="_GoBack"/>
      <w:bookmarkEnd w:id="1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A50D41" w15:done="0"/>
  <w15:commentEx w15:paraId="7ED65D6E" w15:done="0"/>
  <w15:commentEx w15:paraId="0BF061EC" w15:done="0"/>
  <w15:commentEx w15:paraId="3F5FCA6B" w15:done="0"/>
  <w15:commentEx w15:paraId="053FB0DC" w15:done="0"/>
  <w15:commentEx w15:paraId="719B6214" w15:done="0"/>
  <w15:commentEx w15:paraId="445BE51C" w15:done="0"/>
  <w15:commentEx w15:paraId="7CF1E9ED" w15:done="0"/>
  <w15:commentEx w15:paraId="56AD4328" w15:done="0"/>
  <w15:commentEx w15:paraId="1777B290" w15:done="0"/>
  <w15:commentEx w15:paraId="215594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50D41" w16cid:durableId="20DC3E61"/>
  <w16cid:commentId w16cid:paraId="7ED65D6E" w16cid:durableId="20C5A6A0"/>
  <w16cid:commentId w16cid:paraId="0BF061EC" w16cid:durableId="20C5A6BA"/>
  <w16cid:commentId w16cid:paraId="3F5FCA6B" w16cid:durableId="20C5A6E6"/>
  <w16cid:commentId w16cid:paraId="053FB0DC" w16cid:durableId="20C5A70A"/>
  <w16cid:commentId w16cid:paraId="719B6214" w16cid:durableId="20C5A764"/>
  <w16cid:commentId w16cid:paraId="445BE51C" w16cid:durableId="20DC43FD"/>
  <w16cid:commentId w16cid:paraId="7CF1E9ED" w16cid:durableId="20C5A7F5"/>
  <w16cid:commentId w16cid:paraId="56AD4328" w16cid:durableId="20C5A7E0"/>
  <w16cid:commentId w16cid:paraId="1777B290" w16cid:durableId="20C5A7FD"/>
  <w16cid:commentId w16cid:paraId="21559423" w16cid:durableId="20C5A8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40673" w14:textId="77777777" w:rsidR="00FC724B" w:rsidRDefault="00FC724B" w:rsidP="00E92E4E">
      <w:r>
        <w:separator/>
      </w:r>
    </w:p>
  </w:endnote>
  <w:endnote w:type="continuationSeparator" w:id="0">
    <w:p w14:paraId="2E2798EB" w14:textId="77777777" w:rsidR="00FC724B" w:rsidRDefault="00FC724B" w:rsidP="00E92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Bold">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8CC88" w14:textId="77777777" w:rsidR="00D71121" w:rsidRDefault="00497B8C" w:rsidP="00E958A4">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5C2B4530" w14:textId="77777777" w:rsidR="00D71121" w:rsidRDefault="00FC72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CE0B1" w14:textId="77777777" w:rsidR="00D71121" w:rsidRDefault="00497B8C" w:rsidP="00E958A4">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p w14:paraId="4144A6F7" w14:textId="77777777" w:rsidR="00157BB1" w:rsidRDefault="00497B8C" w:rsidP="00FA3FB6">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D7A2D" w14:textId="77777777" w:rsidR="00D71121" w:rsidRDefault="00FC7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560FA" w14:textId="77777777" w:rsidR="00FC724B" w:rsidRDefault="00FC724B" w:rsidP="00E92E4E">
      <w:r>
        <w:separator/>
      </w:r>
    </w:p>
  </w:footnote>
  <w:footnote w:type="continuationSeparator" w:id="0">
    <w:p w14:paraId="48CA78E8" w14:textId="77777777" w:rsidR="00FC724B" w:rsidRDefault="00FC724B" w:rsidP="00E92E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9A627DA"/>
    <w:lvl w:ilvl="0">
      <w:start w:val="1"/>
      <w:numFmt w:val="decimal"/>
      <w:lvlText w:val="%1."/>
      <w:lvlJc w:val="left"/>
      <w:pPr>
        <w:tabs>
          <w:tab w:val="num" w:pos="1800"/>
        </w:tabs>
        <w:ind w:left="1800" w:hanging="360"/>
      </w:pPr>
      <w:rPr>
        <w:color w:val="000000"/>
      </w:rPr>
    </w:lvl>
  </w:abstractNum>
  <w:abstractNum w:abstractNumId="1" w15:restartNumberingAfterBreak="0">
    <w:nsid w:val="FFFFFF7D"/>
    <w:multiLevelType w:val="singleLevel"/>
    <w:tmpl w:val="3E4EB328"/>
    <w:lvl w:ilvl="0">
      <w:start w:val="1"/>
      <w:numFmt w:val="decimal"/>
      <w:lvlText w:val="%1."/>
      <w:lvlJc w:val="left"/>
      <w:pPr>
        <w:tabs>
          <w:tab w:val="num" w:pos="1440"/>
        </w:tabs>
        <w:ind w:left="1440" w:hanging="360"/>
      </w:pPr>
      <w:rPr>
        <w:color w:val="000000"/>
      </w:rPr>
    </w:lvl>
  </w:abstractNum>
  <w:abstractNum w:abstractNumId="2" w15:restartNumberingAfterBreak="0">
    <w:nsid w:val="FFFFFF7E"/>
    <w:multiLevelType w:val="singleLevel"/>
    <w:tmpl w:val="805A969E"/>
    <w:lvl w:ilvl="0">
      <w:start w:val="1"/>
      <w:numFmt w:val="decimal"/>
      <w:lvlText w:val="%1."/>
      <w:lvlJc w:val="left"/>
      <w:pPr>
        <w:tabs>
          <w:tab w:val="num" w:pos="1080"/>
        </w:tabs>
        <w:ind w:left="1080" w:hanging="360"/>
      </w:pPr>
      <w:rPr>
        <w:color w:val="000000"/>
      </w:rPr>
    </w:lvl>
  </w:abstractNum>
  <w:abstractNum w:abstractNumId="3" w15:restartNumberingAfterBreak="0">
    <w:nsid w:val="FFFFFF7F"/>
    <w:multiLevelType w:val="singleLevel"/>
    <w:tmpl w:val="68DEA52E"/>
    <w:lvl w:ilvl="0">
      <w:start w:val="1"/>
      <w:numFmt w:val="decimal"/>
      <w:lvlText w:val="%1."/>
      <w:lvlJc w:val="left"/>
      <w:pPr>
        <w:tabs>
          <w:tab w:val="num" w:pos="720"/>
        </w:tabs>
        <w:ind w:left="720" w:hanging="360"/>
      </w:pPr>
      <w:rPr>
        <w:color w:val="000000"/>
      </w:rPr>
    </w:lvl>
  </w:abstractNum>
  <w:abstractNum w:abstractNumId="4" w15:restartNumberingAfterBreak="0">
    <w:nsid w:val="FFFFFF80"/>
    <w:multiLevelType w:val="singleLevel"/>
    <w:tmpl w:val="3BB28CEA"/>
    <w:lvl w:ilvl="0">
      <w:start w:val="1"/>
      <w:numFmt w:val="bullet"/>
      <w:lvlText w:val=""/>
      <w:lvlJc w:val="left"/>
      <w:pPr>
        <w:tabs>
          <w:tab w:val="num" w:pos="1800"/>
        </w:tabs>
        <w:ind w:left="1800" w:hanging="360"/>
      </w:pPr>
      <w:rPr>
        <w:rFonts w:ascii="Symbol" w:hAnsi="Symbol" w:hint="default"/>
        <w:color w:val="000000"/>
      </w:rPr>
    </w:lvl>
  </w:abstractNum>
  <w:abstractNum w:abstractNumId="5" w15:restartNumberingAfterBreak="0">
    <w:nsid w:val="FFFFFF81"/>
    <w:multiLevelType w:val="singleLevel"/>
    <w:tmpl w:val="4448D14A"/>
    <w:lvl w:ilvl="0">
      <w:start w:val="1"/>
      <w:numFmt w:val="bullet"/>
      <w:lvlText w:val=""/>
      <w:lvlJc w:val="left"/>
      <w:pPr>
        <w:tabs>
          <w:tab w:val="num" w:pos="1440"/>
        </w:tabs>
        <w:ind w:left="1440" w:hanging="360"/>
      </w:pPr>
      <w:rPr>
        <w:rFonts w:ascii="Symbol" w:hAnsi="Symbol" w:hint="default"/>
        <w:color w:val="000000"/>
      </w:rPr>
    </w:lvl>
  </w:abstractNum>
  <w:abstractNum w:abstractNumId="6" w15:restartNumberingAfterBreak="0">
    <w:nsid w:val="FFFFFF82"/>
    <w:multiLevelType w:val="singleLevel"/>
    <w:tmpl w:val="DA661126"/>
    <w:lvl w:ilvl="0">
      <w:start w:val="1"/>
      <w:numFmt w:val="bullet"/>
      <w:lvlText w:val=""/>
      <w:lvlJc w:val="left"/>
      <w:pPr>
        <w:tabs>
          <w:tab w:val="num" w:pos="1080"/>
        </w:tabs>
        <w:ind w:left="1080" w:hanging="360"/>
      </w:pPr>
      <w:rPr>
        <w:rFonts w:ascii="Symbol" w:hAnsi="Symbol" w:hint="default"/>
        <w:color w:val="000000"/>
      </w:rPr>
    </w:lvl>
  </w:abstractNum>
  <w:abstractNum w:abstractNumId="7" w15:restartNumberingAfterBreak="0">
    <w:nsid w:val="FFFFFF83"/>
    <w:multiLevelType w:val="singleLevel"/>
    <w:tmpl w:val="248C9836"/>
    <w:lvl w:ilvl="0">
      <w:start w:val="1"/>
      <w:numFmt w:val="bullet"/>
      <w:lvlText w:val=""/>
      <w:lvlJc w:val="left"/>
      <w:pPr>
        <w:tabs>
          <w:tab w:val="num" w:pos="720"/>
        </w:tabs>
        <w:ind w:left="720" w:hanging="360"/>
      </w:pPr>
      <w:rPr>
        <w:rFonts w:ascii="Symbol" w:hAnsi="Symbol" w:hint="default"/>
        <w:color w:val="000000"/>
      </w:rPr>
    </w:lvl>
  </w:abstractNum>
  <w:abstractNum w:abstractNumId="8" w15:restartNumberingAfterBreak="0">
    <w:nsid w:val="FFFFFF88"/>
    <w:multiLevelType w:val="singleLevel"/>
    <w:tmpl w:val="6A6AE452"/>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B7085120"/>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1665706"/>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B01623"/>
    <w:multiLevelType w:val="hybridMultilevel"/>
    <w:tmpl w:val="CAFA8D30"/>
    <w:lvl w:ilvl="0" w:tplc="058C2386">
      <w:start w:val="1"/>
      <w:numFmt w:val="decimal"/>
      <w:pStyle w:val="List-NumberedListLevel1"/>
      <w:lvlText w:val="%1.  "/>
      <w:lvlJc w:val="left"/>
      <w:pPr>
        <w:tabs>
          <w:tab w:val="num" w:pos="720"/>
        </w:tabs>
        <w:ind w:left="720" w:hanging="432"/>
      </w:pPr>
      <w:rPr>
        <w:rFonts w:hint="default"/>
        <w:color w:val="000000"/>
      </w:rPr>
    </w:lvl>
    <w:lvl w:ilvl="1" w:tplc="1BEEDB2E" w:tentative="1">
      <w:start w:val="1"/>
      <w:numFmt w:val="lowerLetter"/>
      <w:lvlText w:val="%2."/>
      <w:lvlJc w:val="left"/>
      <w:pPr>
        <w:ind w:left="1728" w:hanging="360"/>
      </w:pPr>
    </w:lvl>
    <w:lvl w:ilvl="2" w:tplc="18E43B0C" w:tentative="1">
      <w:start w:val="1"/>
      <w:numFmt w:val="lowerRoman"/>
      <w:lvlText w:val="%3."/>
      <w:lvlJc w:val="right"/>
      <w:pPr>
        <w:ind w:left="2448" w:hanging="180"/>
      </w:pPr>
    </w:lvl>
    <w:lvl w:ilvl="3" w:tplc="9E12BCEE" w:tentative="1">
      <w:start w:val="1"/>
      <w:numFmt w:val="decimal"/>
      <w:lvlText w:val="%4."/>
      <w:lvlJc w:val="left"/>
      <w:pPr>
        <w:ind w:left="3168" w:hanging="360"/>
      </w:pPr>
    </w:lvl>
    <w:lvl w:ilvl="4" w:tplc="A546F2E4" w:tentative="1">
      <w:start w:val="1"/>
      <w:numFmt w:val="lowerLetter"/>
      <w:lvlText w:val="%5."/>
      <w:lvlJc w:val="left"/>
      <w:pPr>
        <w:ind w:left="3888" w:hanging="360"/>
      </w:pPr>
    </w:lvl>
    <w:lvl w:ilvl="5" w:tplc="A0F668BE" w:tentative="1">
      <w:start w:val="1"/>
      <w:numFmt w:val="lowerRoman"/>
      <w:lvlText w:val="%6."/>
      <w:lvlJc w:val="right"/>
      <w:pPr>
        <w:ind w:left="4608" w:hanging="180"/>
      </w:pPr>
    </w:lvl>
    <w:lvl w:ilvl="6" w:tplc="CDBA099E" w:tentative="1">
      <w:start w:val="1"/>
      <w:numFmt w:val="decimal"/>
      <w:lvlText w:val="%7."/>
      <w:lvlJc w:val="left"/>
      <w:pPr>
        <w:ind w:left="5328" w:hanging="360"/>
      </w:pPr>
    </w:lvl>
    <w:lvl w:ilvl="7" w:tplc="409856D4" w:tentative="1">
      <w:start w:val="1"/>
      <w:numFmt w:val="lowerLetter"/>
      <w:lvlText w:val="%8."/>
      <w:lvlJc w:val="left"/>
      <w:pPr>
        <w:ind w:left="6048" w:hanging="360"/>
      </w:pPr>
    </w:lvl>
    <w:lvl w:ilvl="8" w:tplc="819222CE" w:tentative="1">
      <w:start w:val="1"/>
      <w:numFmt w:val="lowerRoman"/>
      <w:lvlText w:val="%9."/>
      <w:lvlJc w:val="right"/>
      <w:pPr>
        <w:ind w:left="6768" w:hanging="180"/>
      </w:pPr>
    </w:lvl>
  </w:abstractNum>
  <w:abstractNum w:abstractNumId="12" w15:restartNumberingAfterBreak="0">
    <w:nsid w:val="06A65087"/>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963150"/>
    <w:multiLevelType w:val="hybridMultilevel"/>
    <w:tmpl w:val="098CBEF2"/>
    <w:lvl w:ilvl="0" w:tplc="ABA8EFB6">
      <w:start w:val="1"/>
      <w:numFmt w:val="decimal"/>
      <w:pStyle w:val="SLPara-Clause"/>
      <w:lvlText w:val="%1.  "/>
      <w:lvlJc w:val="left"/>
      <w:pPr>
        <w:tabs>
          <w:tab w:val="num" w:pos="936"/>
        </w:tabs>
        <w:ind w:left="0" w:firstLine="432"/>
      </w:pPr>
      <w:rPr>
        <w:rFonts w:hint="default"/>
        <w:color w:val="000000"/>
      </w:rPr>
    </w:lvl>
    <w:lvl w:ilvl="1" w:tplc="A7B8BBCC" w:tentative="1">
      <w:start w:val="1"/>
      <w:numFmt w:val="lowerLetter"/>
      <w:lvlText w:val="%2."/>
      <w:lvlJc w:val="left"/>
      <w:pPr>
        <w:ind w:left="1440" w:hanging="360"/>
      </w:pPr>
    </w:lvl>
    <w:lvl w:ilvl="2" w:tplc="111CB102" w:tentative="1">
      <w:start w:val="1"/>
      <w:numFmt w:val="lowerRoman"/>
      <w:lvlText w:val="%3."/>
      <w:lvlJc w:val="right"/>
      <w:pPr>
        <w:ind w:left="2160" w:hanging="180"/>
      </w:pPr>
    </w:lvl>
    <w:lvl w:ilvl="3" w:tplc="364EACA6" w:tentative="1">
      <w:start w:val="1"/>
      <w:numFmt w:val="decimal"/>
      <w:lvlText w:val="%4."/>
      <w:lvlJc w:val="left"/>
      <w:pPr>
        <w:ind w:left="2880" w:hanging="360"/>
      </w:pPr>
    </w:lvl>
    <w:lvl w:ilvl="4" w:tplc="DB7CCED4" w:tentative="1">
      <w:start w:val="1"/>
      <w:numFmt w:val="lowerLetter"/>
      <w:lvlText w:val="%5."/>
      <w:lvlJc w:val="left"/>
      <w:pPr>
        <w:ind w:left="3600" w:hanging="360"/>
      </w:pPr>
    </w:lvl>
    <w:lvl w:ilvl="5" w:tplc="1662FBDA" w:tentative="1">
      <w:start w:val="1"/>
      <w:numFmt w:val="lowerRoman"/>
      <w:lvlText w:val="%6."/>
      <w:lvlJc w:val="right"/>
      <w:pPr>
        <w:ind w:left="4320" w:hanging="180"/>
      </w:pPr>
    </w:lvl>
    <w:lvl w:ilvl="6" w:tplc="A1ACE636" w:tentative="1">
      <w:start w:val="1"/>
      <w:numFmt w:val="decimal"/>
      <w:lvlText w:val="%7."/>
      <w:lvlJc w:val="left"/>
      <w:pPr>
        <w:ind w:left="5040" w:hanging="360"/>
      </w:pPr>
    </w:lvl>
    <w:lvl w:ilvl="7" w:tplc="3002044E" w:tentative="1">
      <w:start w:val="1"/>
      <w:numFmt w:val="lowerLetter"/>
      <w:lvlText w:val="%8."/>
      <w:lvlJc w:val="left"/>
      <w:pPr>
        <w:ind w:left="5760" w:hanging="360"/>
      </w:pPr>
    </w:lvl>
    <w:lvl w:ilvl="8" w:tplc="9A342314" w:tentative="1">
      <w:start w:val="1"/>
      <w:numFmt w:val="lowerRoman"/>
      <w:lvlText w:val="%9."/>
      <w:lvlJc w:val="right"/>
      <w:pPr>
        <w:ind w:left="6480" w:hanging="180"/>
      </w:pPr>
    </w:lvl>
  </w:abstractNum>
  <w:abstractNum w:abstractNumId="15" w15:restartNumberingAfterBreak="0">
    <w:nsid w:val="117D26E6"/>
    <w:multiLevelType w:val="hybridMultilevel"/>
    <w:tmpl w:val="2348D820"/>
    <w:lvl w:ilvl="0" w:tplc="D4B8151A">
      <w:start w:val="1"/>
      <w:numFmt w:val="lowerLetter"/>
      <w:pStyle w:val="List-LowerAlphaListLevel1"/>
      <w:lvlText w:val="%1."/>
      <w:lvlJc w:val="left"/>
      <w:pPr>
        <w:tabs>
          <w:tab w:val="num" w:pos="720"/>
        </w:tabs>
        <w:ind w:left="720" w:hanging="432"/>
      </w:pPr>
      <w:rPr>
        <w:rFonts w:hint="default"/>
        <w:color w:val="000000"/>
      </w:rPr>
    </w:lvl>
    <w:lvl w:ilvl="1" w:tplc="E648EEA0" w:tentative="1">
      <w:start w:val="1"/>
      <w:numFmt w:val="lowerLetter"/>
      <w:lvlText w:val="%2."/>
      <w:lvlJc w:val="left"/>
      <w:pPr>
        <w:ind w:left="1800" w:hanging="360"/>
      </w:pPr>
    </w:lvl>
    <w:lvl w:ilvl="2" w:tplc="009A4E20" w:tentative="1">
      <w:start w:val="1"/>
      <w:numFmt w:val="lowerRoman"/>
      <w:lvlText w:val="%3."/>
      <w:lvlJc w:val="right"/>
      <w:pPr>
        <w:ind w:left="2520" w:hanging="180"/>
      </w:pPr>
    </w:lvl>
    <w:lvl w:ilvl="3" w:tplc="8E003938" w:tentative="1">
      <w:start w:val="1"/>
      <w:numFmt w:val="decimal"/>
      <w:lvlText w:val="%4."/>
      <w:lvlJc w:val="left"/>
      <w:pPr>
        <w:ind w:left="3240" w:hanging="360"/>
      </w:pPr>
    </w:lvl>
    <w:lvl w:ilvl="4" w:tplc="6A4A0B02" w:tentative="1">
      <w:start w:val="1"/>
      <w:numFmt w:val="lowerLetter"/>
      <w:lvlText w:val="%5."/>
      <w:lvlJc w:val="left"/>
      <w:pPr>
        <w:ind w:left="3960" w:hanging="360"/>
      </w:pPr>
    </w:lvl>
    <w:lvl w:ilvl="5" w:tplc="8ADA56BE" w:tentative="1">
      <w:start w:val="1"/>
      <w:numFmt w:val="lowerRoman"/>
      <w:lvlText w:val="%6."/>
      <w:lvlJc w:val="right"/>
      <w:pPr>
        <w:ind w:left="4680" w:hanging="180"/>
      </w:pPr>
    </w:lvl>
    <w:lvl w:ilvl="6" w:tplc="539E66A6" w:tentative="1">
      <w:start w:val="1"/>
      <w:numFmt w:val="decimal"/>
      <w:lvlText w:val="%7."/>
      <w:lvlJc w:val="left"/>
      <w:pPr>
        <w:ind w:left="5400" w:hanging="360"/>
      </w:pPr>
    </w:lvl>
    <w:lvl w:ilvl="7" w:tplc="77706A22" w:tentative="1">
      <w:start w:val="1"/>
      <w:numFmt w:val="lowerLetter"/>
      <w:lvlText w:val="%8."/>
      <w:lvlJc w:val="left"/>
      <w:pPr>
        <w:ind w:left="6120" w:hanging="360"/>
      </w:pPr>
    </w:lvl>
    <w:lvl w:ilvl="8" w:tplc="320A1618" w:tentative="1">
      <w:start w:val="1"/>
      <w:numFmt w:val="lowerRoman"/>
      <w:lvlText w:val="%9."/>
      <w:lvlJc w:val="right"/>
      <w:pPr>
        <w:ind w:left="6840" w:hanging="180"/>
      </w:pPr>
    </w:lvl>
  </w:abstractNum>
  <w:abstractNum w:abstractNumId="16" w15:restartNumberingAfterBreak="0">
    <w:nsid w:val="13B52C61"/>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6E27F93"/>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8C04646"/>
    <w:multiLevelType w:val="hybridMultilevel"/>
    <w:tmpl w:val="80805694"/>
    <w:lvl w:ilvl="0" w:tplc="7E029600">
      <w:start w:val="1"/>
      <w:numFmt w:val="decimal"/>
      <w:pStyle w:val="List-NumberedListLevel2"/>
      <w:lvlText w:val="%1.  "/>
      <w:lvlJc w:val="left"/>
      <w:pPr>
        <w:tabs>
          <w:tab w:val="num" w:pos="1152"/>
        </w:tabs>
        <w:ind w:left="1152" w:hanging="432"/>
      </w:pPr>
      <w:rPr>
        <w:rFonts w:hint="default"/>
        <w:color w:val="000000"/>
      </w:rPr>
    </w:lvl>
    <w:lvl w:ilvl="1" w:tplc="F5847C72" w:tentative="1">
      <w:start w:val="1"/>
      <w:numFmt w:val="lowerLetter"/>
      <w:lvlText w:val="%2."/>
      <w:lvlJc w:val="left"/>
      <w:pPr>
        <w:ind w:left="1440" w:hanging="360"/>
      </w:pPr>
    </w:lvl>
    <w:lvl w:ilvl="2" w:tplc="A6C8DB26" w:tentative="1">
      <w:start w:val="1"/>
      <w:numFmt w:val="lowerRoman"/>
      <w:lvlText w:val="%3."/>
      <w:lvlJc w:val="right"/>
      <w:pPr>
        <w:ind w:left="2160" w:hanging="180"/>
      </w:pPr>
    </w:lvl>
    <w:lvl w:ilvl="3" w:tplc="C6C2A70C" w:tentative="1">
      <w:start w:val="1"/>
      <w:numFmt w:val="decimal"/>
      <w:lvlText w:val="%4."/>
      <w:lvlJc w:val="left"/>
      <w:pPr>
        <w:ind w:left="2880" w:hanging="360"/>
      </w:pPr>
    </w:lvl>
    <w:lvl w:ilvl="4" w:tplc="F52E8124" w:tentative="1">
      <w:start w:val="1"/>
      <w:numFmt w:val="lowerLetter"/>
      <w:lvlText w:val="%5."/>
      <w:lvlJc w:val="left"/>
      <w:pPr>
        <w:ind w:left="3600" w:hanging="360"/>
      </w:pPr>
    </w:lvl>
    <w:lvl w:ilvl="5" w:tplc="CA5E0306" w:tentative="1">
      <w:start w:val="1"/>
      <w:numFmt w:val="lowerRoman"/>
      <w:lvlText w:val="%6."/>
      <w:lvlJc w:val="right"/>
      <w:pPr>
        <w:ind w:left="4320" w:hanging="180"/>
      </w:pPr>
    </w:lvl>
    <w:lvl w:ilvl="6" w:tplc="45509540" w:tentative="1">
      <w:start w:val="1"/>
      <w:numFmt w:val="decimal"/>
      <w:lvlText w:val="%7."/>
      <w:lvlJc w:val="left"/>
      <w:pPr>
        <w:ind w:left="5040" w:hanging="360"/>
      </w:pPr>
    </w:lvl>
    <w:lvl w:ilvl="7" w:tplc="369665CA" w:tentative="1">
      <w:start w:val="1"/>
      <w:numFmt w:val="lowerLetter"/>
      <w:lvlText w:val="%8."/>
      <w:lvlJc w:val="left"/>
      <w:pPr>
        <w:ind w:left="5760" w:hanging="360"/>
      </w:pPr>
    </w:lvl>
    <w:lvl w:ilvl="8" w:tplc="941EE66C" w:tentative="1">
      <w:start w:val="1"/>
      <w:numFmt w:val="lowerRoman"/>
      <w:lvlText w:val="%9."/>
      <w:lvlJc w:val="right"/>
      <w:pPr>
        <w:ind w:left="6480" w:hanging="180"/>
      </w:pPr>
    </w:lvl>
  </w:abstractNum>
  <w:abstractNum w:abstractNumId="19" w15:restartNumberingAfterBreak="0">
    <w:nsid w:val="194817A6"/>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21" w15:restartNumberingAfterBreak="0">
    <w:nsid w:val="1C1D3870"/>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3C4FE9"/>
    <w:multiLevelType w:val="hybridMultilevel"/>
    <w:tmpl w:val="C15A3DE2"/>
    <w:lvl w:ilvl="0" w:tplc="259A09A8">
      <w:start w:val="1"/>
      <w:numFmt w:val="upperLetter"/>
      <w:pStyle w:val="List-UpperAlphaListLevel1"/>
      <w:lvlText w:val="%1."/>
      <w:lvlJc w:val="left"/>
      <w:pPr>
        <w:tabs>
          <w:tab w:val="num" w:pos="720"/>
        </w:tabs>
        <w:ind w:left="720" w:hanging="432"/>
      </w:pPr>
      <w:rPr>
        <w:rFonts w:hint="default"/>
        <w:color w:val="000000"/>
      </w:rPr>
    </w:lvl>
    <w:lvl w:ilvl="1" w:tplc="D8CE1742" w:tentative="1">
      <w:start w:val="1"/>
      <w:numFmt w:val="lowerLetter"/>
      <w:lvlText w:val="%2."/>
      <w:lvlJc w:val="left"/>
      <w:pPr>
        <w:ind w:left="1800" w:hanging="360"/>
      </w:pPr>
    </w:lvl>
    <w:lvl w:ilvl="2" w:tplc="95B6F40C" w:tentative="1">
      <w:start w:val="1"/>
      <w:numFmt w:val="lowerRoman"/>
      <w:lvlText w:val="%3."/>
      <w:lvlJc w:val="right"/>
      <w:pPr>
        <w:ind w:left="2520" w:hanging="180"/>
      </w:pPr>
    </w:lvl>
    <w:lvl w:ilvl="3" w:tplc="271E36D2" w:tentative="1">
      <w:start w:val="1"/>
      <w:numFmt w:val="decimal"/>
      <w:lvlText w:val="%4."/>
      <w:lvlJc w:val="left"/>
      <w:pPr>
        <w:ind w:left="3240" w:hanging="360"/>
      </w:pPr>
    </w:lvl>
    <w:lvl w:ilvl="4" w:tplc="5D34169A" w:tentative="1">
      <w:start w:val="1"/>
      <w:numFmt w:val="lowerLetter"/>
      <w:lvlText w:val="%5."/>
      <w:lvlJc w:val="left"/>
      <w:pPr>
        <w:ind w:left="3960" w:hanging="360"/>
      </w:pPr>
    </w:lvl>
    <w:lvl w:ilvl="5" w:tplc="8ED063E4" w:tentative="1">
      <w:start w:val="1"/>
      <w:numFmt w:val="lowerRoman"/>
      <w:lvlText w:val="%6."/>
      <w:lvlJc w:val="right"/>
      <w:pPr>
        <w:ind w:left="4680" w:hanging="180"/>
      </w:pPr>
    </w:lvl>
    <w:lvl w:ilvl="6" w:tplc="B6DE0CE6" w:tentative="1">
      <w:start w:val="1"/>
      <w:numFmt w:val="decimal"/>
      <w:lvlText w:val="%7."/>
      <w:lvlJc w:val="left"/>
      <w:pPr>
        <w:ind w:left="5400" w:hanging="360"/>
      </w:pPr>
    </w:lvl>
    <w:lvl w:ilvl="7" w:tplc="36269848" w:tentative="1">
      <w:start w:val="1"/>
      <w:numFmt w:val="lowerLetter"/>
      <w:lvlText w:val="%8."/>
      <w:lvlJc w:val="left"/>
      <w:pPr>
        <w:ind w:left="6120" w:hanging="360"/>
      </w:pPr>
    </w:lvl>
    <w:lvl w:ilvl="8" w:tplc="9A8A051A" w:tentative="1">
      <w:start w:val="1"/>
      <w:numFmt w:val="lowerRoman"/>
      <w:lvlText w:val="%9."/>
      <w:lvlJc w:val="right"/>
      <w:pPr>
        <w:ind w:left="6840" w:hanging="180"/>
      </w:pPr>
    </w:lvl>
  </w:abstractNum>
  <w:abstractNum w:abstractNumId="23" w15:restartNumberingAfterBreak="0">
    <w:nsid w:val="24AE6368"/>
    <w:multiLevelType w:val="hybridMultilevel"/>
    <w:tmpl w:val="87265294"/>
    <w:lvl w:ilvl="0" w:tplc="0AE68D2A">
      <w:start w:val="1"/>
      <w:numFmt w:val="upperLetter"/>
      <w:pStyle w:val="List-UpperAlphaListLevel2"/>
      <w:lvlText w:val="%1."/>
      <w:lvlJc w:val="left"/>
      <w:pPr>
        <w:tabs>
          <w:tab w:val="num" w:pos="1152"/>
        </w:tabs>
        <w:ind w:left="1152" w:hanging="432"/>
      </w:pPr>
      <w:rPr>
        <w:rFonts w:hint="default"/>
        <w:color w:val="000000"/>
      </w:rPr>
    </w:lvl>
    <w:lvl w:ilvl="1" w:tplc="1FC0743C" w:tentative="1">
      <w:start w:val="1"/>
      <w:numFmt w:val="lowerLetter"/>
      <w:lvlText w:val="%2."/>
      <w:lvlJc w:val="left"/>
      <w:pPr>
        <w:ind w:left="2160" w:hanging="360"/>
      </w:pPr>
    </w:lvl>
    <w:lvl w:ilvl="2" w:tplc="8D321872" w:tentative="1">
      <w:start w:val="1"/>
      <w:numFmt w:val="lowerRoman"/>
      <w:lvlText w:val="%3."/>
      <w:lvlJc w:val="right"/>
      <w:pPr>
        <w:ind w:left="2880" w:hanging="180"/>
      </w:pPr>
    </w:lvl>
    <w:lvl w:ilvl="3" w:tplc="48AA2CB8" w:tentative="1">
      <w:start w:val="1"/>
      <w:numFmt w:val="decimal"/>
      <w:lvlText w:val="%4."/>
      <w:lvlJc w:val="left"/>
      <w:pPr>
        <w:ind w:left="3600" w:hanging="360"/>
      </w:pPr>
    </w:lvl>
    <w:lvl w:ilvl="4" w:tplc="F84AB732" w:tentative="1">
      <w:start w:val="1"/>
      <w:numFmt w:val="lowerLetter"/>
      <w:lvlText w:val="%5."/>
      <w:lvlJc w:val="left"/>
      <w:pPr>
        <w:ind w:left="4320" w:hanging="360"/>
      </w:pPr>
    </w:lvl>
    <w:lvl w:ilvl="5" w:tplc="7DAE1804" w:tentative="1">
      <w:start w:val="1"/>
      <w:numFmt w:val="lowerRoman"/>
      <w:lvlText w:val="%6."/>
      <w:lvlJc w:val="right"/>
      <w:pPr>
        <w:ind w:left="5040" w:hanging="180"/>
      </w:pPr>
    </w:lvl>
    <w:lvl w:ilvl="6" w:tplc="AEAC9A36" w:tentative="1">
      <w:start w:val="1"/>
      <w:numFmt w:val="decimal"/>
      <w:lvlText w:val="%7."/>
      <w:lvlJc w:val="left"/>
      <w:pPr>
        <w:ind w:left="5760" w:hanging="360"/>
      </w:pPr>
    </w:lvl>
    <w:lvl w:ilvl="7" w:tplc="8A60F12C" w:tentative="1">
      <w:start w:val="1"/>
      <w:numFmt w:val="lowerLetter"/>
      <w:lvlText w:val="%8."/>
      <w:lvlJc w:val="left"/>
      <w:pPr>
        <w:ind w:left="6480" w:hanging="360"/>
      </w:pPr>
    </w:lvl>
    <w:lvl w:ilvl="8" w:tplc="BD76F154" w:tentative="1">
      <w:start w:val="1"/>
      <w:numFmt w:val="lowerRoman"/>
      <w:lvlText w:val="%9."/>
      <w:lvlJc w:val="right"/>
      <w:pPr>
        <w:ind w:left="7200" w:hanging="180"/>
      </w:pPr>
    </w:lvl>
  </w:abstractNum>
  <w:abstractNum w:abstractNumId="24" w15:restartNumberingAfterBreak="0">
    <w:nsid w:val="279C52C1"/>
    <w:multiLevelType w:val="hybridMultilevel"/>
    <w:tmpl w:val="03ECC706"/>
    <w:lvl w:ilvl="0" w:tplc="F0A6D07A">
      <w:start w:val="1"/>
      <w:numFmt w:val="decimal"/>
      <w:pStyle w:val="SLPara-OptClause"/>
      <w:lvlText w:val="[%1.  "/>
      <w:lvlJc w:val="left"/>
      <w:pPr>
        <w:tabs>
          <w:tab w:val="num" w:pos="936"/>
        </w:tabs>
        <w:ind w:left="0" w:firstLine="360"/>
      </w:pPr>
      <w:rPr>
        <w:rFonts w:hint="default"/>
        <w:color w:val="000000"/>
      </w:rPr>
    </w:lvl>
    <w:lvl w:ilvl="1" w:tplc="4E7450A6">
      <w:start w:val="1"/>
      <w:numFmt w:val="lowerLetter"/>
      <w:lvlText w:val="%2."/>
      <w:lvlJc w:val="left"/>
      <w:pPr>
        <w:ind w:left="1440" w:hanging="360"/>
      </w:pPr>
    </w:lvl>
    <w:lvl w:ilvl="2" w:tplc="579ECABC">
      <w:start w:val="1"/>
      <w:numFmt w:val="lowerRoman"/>
      <w:lvlText w:val="%3."/>
      <w:lvlJc w:val="right"/>
      <w:pPr>
        <w:ind w:left="2160" w:hanging="180"/>
      </w:pPr>
    </w:lvl>
    <w:lvl w:ilvl="3" w:tplc="190C301C">
      <w:start w:val="1"/>
      <w:numFmt w:val="decimal"/>
      <w:lvlText w:val="%4."/>
      <w:lvlJc w:val="left"/>
      <w:pPr>
        <w:ind w:left="2880" w:hanging="360"/>
      </w:pPr>
    </w:lvl>
    <w:lvl w:ilvl="4" w:tplc="1D406376" w:tentative="1">
      <w:start w:val="1"/>
      <w:numFmt w:val="lowerLetter"/>
      <w:lvlText w:val="%5."/>
      <w:lvlJc w:val="left"/>
      <w:pPr>
        <w:ind w:left="3600" w:hanging="360"/>
      </w:pPr>
    </w:lvl>
    <w:lvl w:ilvl="5" w:tplc="3C4460F2" w:tentative="1">
      <w:start w:val="1"/>
      <w:numFmt w:val="lowerRoman"/>
      <w:lvlText w:val="%6."/>
      <w:lvlJc w:val="right"/>
      <w:pPr>
        <w:ind w:left="4320" w:hanging="180"/>
      </w:pPr>
    </w:lvl>
    <w:lvl w:ilvl="6" w:tplc="7D0A7C72" w:tentative="1">
      <w:start w:val="1"/>
      <w:numFmt w:val="decimal"/>
      <w:lvlText w:val="%7."/>
      <w:lvlJc w:val="left"/>
      <w:pPr>
        <w:ind w:left="5040" w:hanging="360"/>
      </w:pPr>
    </w:lvl>
    <w:lvl w:ilvl="7" w:tplc="AD42529A" w:tentative="1">
      <w:start w:val="1"/>
      <w:numFmt w:val="lowerLetter"/>
      <w:lvlText w:val="%8."/>
      <w:lvlJc w:val="left"/>
      <w:pPr>
        <w:ind w:left="5760" w:hanging="360"/>
      </w:pPr>
    </w:lvl>
    <w:lvl w:ilvl="8" w:tplc="4718B444" w:tentative="1">
      <w:start w:val="1"/>
      <w:numFmt w:val="lowerRoman"/>
      <w:lvlText w:val="%9."/>
      <w:lvlJc w:val="right"/>
      <w:pPr>
        <w:ind w:left="6480" w:hanging="180"/>
      </w:pPr>
    </w:lvl>
  </w:abstractNum>
  <w:abstractNum w:abstractNumId="25" w15:restartNumberingAfterBreak="0">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rPr>
    </w:lvl>
    <w:lvl w:ilvl="2">
      <w:start w:val="1"/>
      <w:numFmt w:val="lowerRoman"/>
      <w:pStyle w:val="SFParaOptsubclause2"/>
      <w:lvlText w:val="[(%3)"/>
      <w:lvlJc w:val="left"/>
      <w:pPr>
        <w:tabs>
          <w:tab w:val="num" w:pos="2880"/>
        </w:tabs>
        <w:ind w:left="1440" w:firstLine="648"/>
      </w:pPr>
      <w:rPr>
        <w:rFonts w:hint="default"/>
        <w:color w:val="984806"/>
      </w:rPr>
    </w:lvl>
    <w:lvl w:ilvl="3">
      <w:start w:val="1"/>
      <w:numFmt w:val="upperLetter"/>
      <w:pStyle w:val="SFParaOptsubclause3"/>
      <w:lvlText w:val="[(%4)"/>
      <w:lvlJc w:val="left"/>
      <w:pPr>
        <w:tabs>
          <w:tab w:val="num" w:pos="3600"/>
        </w:tabs>
        <w:ind w:left="2160" w:firstLine="648"/>
      </w:pPr>
      <w:rPr>
        <w:rFonts w:hint="default"/>
        <w:color w:val="984806"/>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26" w15:restartNumberingAfterBreak="0">
    <w:nsid w:val="2C4479E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rPr>
    </w:lvl>
    <w:lvl w:ilvl="2">
      <w:start w:val="1"/>
      <w:numFmt w:val="lowerLetter"/>
      <w:pStyle w:val="MFParasubclause2"/>
      <w:lvlText w:val="(%3)"/>
      <w:lvlJc w:val="left"/>
      <w:pPr>
        <w:tabs>
          <w:tab w:val="num" w:pos="2448"/>
        </w:tabs>
        <w:ind w:left="1008" w:firstLine="720"/>
      </w:pPr>
      <w:rPr>
        <w:rFonts w:hint="default"/>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28" w15:restartNumberingAfterBreak="0">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sz w:val="24"/>
      </w:rPr>
    </w:lvl>
    <w:lvl w:ilvl="2">
      <w:start w:val="1"/>
      <w:numFmt w:val="lowerLetter"/>
      <w:pStyle w:val="LFParasubclause2"/>
      <w:lvlText w:val="(%3)"/>
      <w:lvlJc w:val="left"/>
      <w:pPr>
        <w:tabs>
          <w:tab w:val="num" w:pos="2160"/>
        </w:tabs>
        <w:ind w:left="720" w:firstLine="720"/>
      </w:pPr>
      <w:rPr>
        <w:rFonts w:ascii="Times New Roman" w:hAnsi="Times New Roman" w:hint="default"/>
        <w:sz w:val="24"/>
      </w:rPr>
    </w:lvl>
    <w:lvl w:ilvl="3">
      <w:start w:val="1"/>
      <w:numFmt w:val="lowerRoman"/>
      <w:pStyle w:val="LFParasubclause3"/>
      <w:lvlText w:val="(%4)"/>
      <w:lvlJc w:val="left"/>
      <w:pPr>
        <w:tabs>
          <w:tab w:val="num" w:pos="2880"/>
        </w:tabs>
        <w:ind w:left="1440" w:firstLine="720"/>
      </w:pPr>
      <w:rPr>
        <w:rFonts w:hint="default"/>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9" w15:restartNumberingAfterBreak="0">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color w:val="00000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8066203"/>
    <w:multiLevelType w:val="hybridMultilevel"/>
    <w:tmpl w:val="D23A76E6"/>
    <w:lvl w:ilvl="0" w:tplc="1AEAFF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314B4A"/>
    <w:multiLevelType w:val="hybridMultilevel"/>
    <w:tmpl w:val="BCE07FB4"/>
    <w:lvl w:ilvl="0" w:tplc="CA0EF6FA">
      <w:start w:val="1"/>
      <w:numFmt w:val="lowerRoman"/>
      <w:pStyle w:val="List-LowerRomanListLevel2"/>
      <w:lvlText w:val="%1."/>
      <w:lvlJc w:val="right"/>
      <w:pPr>
        <w:tabs>
          <w:tab w:val="num" w:pos="1152"/>
        </w:tabs>
        <w:ind w:left="1152" w:hanging="288"/>
      </w:pPr>
      <w:rPr>
        <w:rFonts w:hint="default"/>
        <w:color w:val="000000"/>
      </w:rPr>
    </w:lvl>
    <w:lvl w:ilvl="1" w:tplc="84F661B6" w:tentative="1">
      <w:start w:val="1"/>
      <w:numFmt w:val="lowerLetter"/>
      <w:lvlText w:val="%2."/>
      <w:lvlJc w:val="left"/>
      <w:pPr>
        <w:ind w:left="2520" w:hanging="360"/>
      </w:pPr>
    </w:lvl>
    <w:lvl w:ilvl="2" w:tplc="E432CF28" w:tentative="1">
      <w:start w:val="1"/>
      <w:numFmt w:val="lowerRoman"/>
      <w:lvlText w:val="%3."/>
      <w:lvlJc w:val="right"/>
      <w:pPr>
        <w:ind w:left="3240" w:hanging="180"/>
      </w:pPr>
    </w:lvl>
    <w:lvl w:ilvl="3" w:tplc="C324B528" w:tentative="1">
      <w:start w:val="1"/>
      <w:numFmt w:val="decimal"/>
      <w:lvlText w:val="%4."/>
      <w:lvlJc w:val="left"/>
      <w:pPr>
        <w:ind w:left="3960" w:hanging="360"/>
      </w:pPr>
    </w:lvl>
    <w:lvl w:ilvl="4" w:tplc="441C6A1C" w:tentative="1">
      <w:start w:val="1"/>
      <w:numFmt w:val="lowerLetter"/>
      <w:lvlText w:val="%5."/>
      <w:lvlJc w:val="left"/>
      <w:pPr>
        <w:ind w:left="4680" w:hanging="360"/>
      </w:pPr>
    </w:lvl>
    <w:lvl w:ilvl="5" w:tplc="0FC8CC28" w:tentative="1">
      <w:start w:val="1"/>
      <w:numFmt w:val="lowerRoman"/>
      <w:lvlText w:val="%6."/>
      <w:lvlJc w:val="right"/>
      <w:pPr>
        <w:ind w:left="5400" w:hanging="180"/>
      </w:pPr>
    </w:lvl>
    <w:lvl w:ilvl="6" w:tplc="A94679BE" w:tentative="1">
      <w:start w:val="1"/>
      <w:numFmt w:val="decimal"/>
      <w:lvlText w:val="%7."/>
      <w:lvlJc w:val="left"/>
      <w:pPr>
        <w:ind w:left="6120" w:hanging="360"/>
      </w:pPr>
    </w:lvl>
    <w:lvl w:ilvl="7" w:tplc="F3605E32" w:tentative="1">
      <w:start w:val="1"/>
      <w:numFmt w:val="lowerLetter"/>
      <w:lvlText w:val="%8."/>
      <w:lvlJc w:val="left"/>
      <w:pPr>
        <w:ind w:left="6840" w:hanging="360"/>
      </w:pPr>
    </w:lvl>
    <w:lvl w:ilvl="8" w:tplc="15E07922" w:tentative="1">
      <w:start w:val="1"/>
      <w:numFmt w:val="lowerRoman"/>
      <w:lvlText w:val="%9."/>
      <w:lvlJc w:val="right"/>
      <w:pPr>
        <w:ind w:left="7560" w:hanging="180"/>
      </w:pPr>
    </w:lvl>
  </w:abstractNum>
  <w:abstractNum w:abstractNumId="32" w15:restartNumberingAfterBreak="0">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33" w15:restartNumberingAfterBreak="0">
    <w:nsid w:val="573841A3"/>
    <w:multiLevelType w:val="multilevel"/>
    <w:tmpl w:val="08090029"/>
    <w:lvl w:ilvl="0">
      <w:start w:val="1"/>
      <w:numFmt w:val="decimal"/>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4" w15:restartNumberingAfterBreak="0">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5" w15:restartNumberingAfterBreak="0">
    <w:nsid w:val="5BE524B2"/>
    <w:multiLevelType w:val="hybridMultilevel"/>
    <w:tmpl w:val="5E16DCF8"/>
    <w:lvl w:ilvl="0" w:tplc="9EEAFA50">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rPr>
    </w:lvl>
    <w:lvl w:ilvl="1" w:tplc="5C5CA456" w:tentative="1">
      <w:start w:val="1"/>
      <w:numFmt w:val="lowerLetter"/>
      <w:lvlText w:val="%2."/>
      <w:lvlJc w:val="left"/>
      <w:pPr>
        <w:ind w:left="2160" w:hanging="360"/>
      </w:pPr>
    </w:lvl>
    <w:lvl w:ilvl="2" w:tplc="FA2875A2" w:tentative="1">
      <w:start w:val="1"/>
      <w:numFmt w:val="lowerRoman"/>
      <w:lvlText w:val="%3."/>
      <w:lvlJc w:val="right"/>
      <w:pPr>
        <w:ind w:left="2880" w:hanging="180"/>
      </w:pPr>
    </w:lvl>
    <w:lvl w:ilvl="3" w:tplc="37DC7EDE" w:tentative="1">
      <w:start w:val="1"/>
      <w:numFmt w:val="decimal"/>
      <w:lvlText w:val="%4."/>
      <w:lvlJc w:val="left"/>
      <w:pPr>
        <w:ind w:left="3600" w:hanging="360"/>
      </w:pPr>
    </w:lvl>
    <w:lvl w:ilvl="4" w:tplc="824C0F4E" w:tentative="1">
      <w:start w:val="1"/>
      <w:numFmt w:val="lowerLetter"/>
      <w:lvlText w:val="%5."/>
      <w:lvlJc w:val="left"/>
      <w:pPr>
        <w:ind w:left="4320" w:hanging="360"/>
      </w:pPr>
    </w:lvl>
    <w:lvl w:ilvl="5" w:tplc="66985BD6" w:tentative="1">
      <w:start w:val="1"/>
      <w:numFmt w:val="lowerRoman"/>
      <w:lvlText w:val="%6."/>
      <w:lvlJc w:val="right"/>
      <w:pPr>
        <w:ind w:left="5040" w:hanging="180"/>
      </w:pPr>
    </w:lvl>
    <w:lvl w:ilvl="6" w:tplc="A1ACD564" w:tentative="1">
      <w:start w:val="1"/>
      <w:numFmt w:val="decimal"/>
      <w:lvlText w:val="%7."/>
      <w:lvlJc w:val="left"/>
      <w:pPr>
        <w:ind w:left="5760" w:hanging="360"/>
      </w:pPr>
    </w:lvl>
    <w:lvl w:ilvl="7" w:tplc="03C848C8" w:tentative="1">
      <w:start w:val="1"/>
      <w:numFmt w:val="lowerLetter"/>
      <w:lvlText w:val="%8."/>
      <w:lvlJc w:val="left"/>
      <w:pPr>
        <w:ind w:left="6480" w:hanging="360"/>
      </w:pPr>
    </w:lvl>
    <w:lvl w:ilvl="8" w:tplc="B71E9854" w:tentative="1">
      <w:start w:val="1"/>
      <w:numFmt w:val="lowerRoman"/>
      <w:lvlText w:val="%9."/>
      <w:lvlJc w:val="right"/>
      <w:pPr>
        <w:ind w:left="7200" w:hanging="180"/>
      </w:pPr>
    </w:lvl>
  </w:abstractNum>
  <w:abstractNum w:abstractNumId="36" w15:restartNumberingAfterBreak="0">
    <w:nsid w:val="5FCF6547"/>
    <w:multiLevelType w:val="multilevel"/>
    <w:tmpl w:val="A1140E8E"/>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628F57F9"/>
    <w:multiLevelType w:val="multilevel"/>
    <w:tmpl w:val="21CE5E1A"/>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u w:color="984806"/>
      </w:rPr>
    </w:lvl>
    <w:lvl w:ilvl="2">
      <w:start w:val="1"/>
      <w:numFmt w:val="lowerLetter"/>
      <w:pStyle w:val="MFParaOptsubclause2"/>
      <w:lvlText w:val="[(%3)"/>
      <w:lvlJc w:val="left"/>
      <w:pPr>
        <w:tabs>
          <w:tab w:val="num" w:pos="2448"/>
        </w:tabs>
        <w:ind w:left="1008" w:firstLine="648"/>
      </w:pPr>
      <w:rPr>
        <w:rFonts w:hint="default"/>
        <w:color w:val="984806"/>
        <w:u w:color="984806"/>
      </w:rPr>
    </w:lvl>
    <w:lvl w:ilvl="3">
      <w:start w:val="1"/>
      <w:numFmt w:val="lowerRoman"/>
      <w:pStyle w:val="MFParaOptsubclause3"/>
      <w:lvlText w:val="[(%4)"/>
      <w:lvlJc w:val="left"/>
      <w:pPr>
        <w:tabs>
          <w:tab w:val="num" w:pos="3168"/>
        </w:tabs>
        <w:ind w:left="1728" w:firstLine="648"/>
      </w:pPr>
      <w:rPr>
        <w:rFonts w:hint="default"/>
        <w:color w:val="984806"/>
        <w:u w:color="984806"/>
      </w:rPr>
    </w:lvl>
    <w:lvl w:ilvl="4">
      <w:start w:val="1"/>
      <w:numFmt w:val="upperLetter"/>
      <w:pStyle w:val="MFParaOptsubclause4"/>
      <w:lvlText w:val="[(%5)"/>
      <w:lvlJc w:val="left"/>
      <w:pPr>
        <w:tabs>
          <w:tab w:val="num" w:pos="3888"/>
        </w:tabs>
        <w:ind w:left="2448" w:firstLine="648"/>
      </w:pPr>
      <w:rPr>
        <w:rFonts w:hint="default"/>
        <w:color w:val="984806"/>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39" w15:restartNumberingAfterBreak="0">
    <w:nsid w:val="707C18F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3FF4B95"/>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83A2616"/>
    <w:multiLevelType w:val="hybridMultilevel"/>
    <w:tmpl w:val="1C7AD5D8"/>
    <w:lvl w:ilvl="0" w:tplc="9E967CD4">
      <w:start w:val="1"/>
      <w:numFmt w:val="lowerRoman"/>
      <w:pStyle w:val="List-LowerRomanListLevel1"/>
      <w:lvlText w:val="%1."/>
      <w:lvlJc w:val="right"/>
      <w:pPr>
        <w:tabs>
          <w:tab w:val="num" w:pos="720"/>
        </w:tabs>
        <w:ind w:left="720" w:hanging="288"/>
      </w:pPr>
      <w:rPr>
        <w:rFonts w:hint="default"/>
        <w:color w:val="000000"/>
      </w:rPr>
    </w:lvl>
    <w:lvl w:ilvl="1" w:tplc="76762196" w:tentative="1">
      <w:start w:val="1"/>
      <w:numFmt w:val="lowerLetter"/>
      <w:lvlText w:val="%2."/>
      <w:lvlJc w:val="left"/>
      <w:pPr>
        <w:ind w:left="1440" w:hanging="360"/>
      </w:pPr>
    </w:lvl>
    <w:lvl w:ilvl="2" w:tplc="E5241F56" w:tentative="1">
      <w:start w:val="1"/>
      <w:numFmt w:val="lowerRoman"/>
      <w:lvlText w:val="%3."/>
      <w:lvlJc w:val="right"/>
      <w:pPr>
        <w:ind w:left="2160" w:hanging="180"/>
      </w:pPr>
    </w:lvl>
    <w:lvl w:ilvl="3" w:tplc="98FC6B8E" w:tentative="1">
      <w:start w:val="1"/>
      <w:numFmt w:val="decimal"/>
      <w:lvlText w:val="%4."/>
      <w:lvlJc w:val="left"/>
      <w:pPr>
        <w:ind w:left="2880" w:hanging="360"/>
      </w:pPr>
    </w:lvl>
    <w:lvl w:ilvl="4" w:tplc="8D5EB0A0" w:tentative="1">
      <w:start w:val="1"/>
      <w:numFmt w:val="lowerLetter"/>
      <w:lvlText w:val="%5."/>
      <w:lvlJc w:val="left"/>
      <w:pPr>
        <w:ind w:left="3600" w:hanging="360"/>
      </w:pPr>
    </w:lvl>
    <w:lvl w:ilvl="5" w:tplc="7D12854A" w:tentative="1">
      <w:start w:val="1"/>
      <w:numFmt w:val="lowerRoman"/>
      <w:lvlText w:val="%6."/>
      <w:lvlJc w:val="right"/>
      <w:pPr>
        <w:ind w:left="4320" w:hanging="180"/>
      </w:pPr>
    </w:lvl>
    <w:lvl w:ilvl="6" w:tplc="D56AE7C2" w:tentative="1">
      <w:start w:val="1"/>
      <w:numFmt w:val="decimal"/>
      <w:lvlText w:val="%7."/>
      <w:lvlJc w:val="left"/>
      <w:pPr>
        <w:ind w:left="5040" w:hanging="360"/>
      </w:pPr>
    </w:lvl>
    <w:lvl w:ilvl="7" w:tplc="7C52B594" w:tentative="1">
      <w:start w:val="1"/>
      <w:numFmt w:val="lowerLetter"/>
      <w:lvlText w:val="%8."/>
      <w:lvlJc w:val="left"/>
      <w:pPr>
        <w:ind w:left="5760" w:hanging="360"/>
      </w:pPr>
    </w:lvl>
    <w:lvl w:ilvl="8" w:tplc="92CAE3C4" w:tentative="1">
      <w:start w:val="1"/>
      <w:numFmt w:val="lowerRoman"/>
      <w:lvlText w:val="%9."/>
      <w:lvlJc w:val="right"/>
      <w:pPr>
        <w:ind w:left="6480" w:hanging="180"/>
      </w:pPr>
    </w:lvl>
  </w:abstractNum>
  <w:num w:numId="1">
    <w:abstractNumId w:val="32"/>
  </w:num>
  <w:num w:numId="2">
    <w:abstractNumId w:val="14"/>
  </w:num>
  <w:num w:numId="3">
    <w:abstractNumId w:val="28"/>
  </w:num>
  <w:num w:numId="4">
    <w:abstractNumId w:val="27"/>
  </w:num>
  <w:num w:numId="5">
    <w:abstractNumId w:val="34"/>
  </w:num>
  <w:num w:numId="6">
    <w:abstractNumId w:val="24"/>
  </w:num>
  <w:num w:numId="7">
    <w:abstractNumId w:val="25"/>
  </w:num>
  <w:num w:numId="8">
    <w:abstractNumId w:val="38"/>
  </w:num>
  <w:num w:numId="9">
    <w:abstractNumId w:val="15"/>
  </w:num>
  <w:num w:numId="10">
    <w:abstractNumId w:val="35"/>
  </w:num>
  <w:num w:numId="11">
    <w:abstractNumId w:val="41"/>
  </w:num>
  <w:num w:numId="12">
    <w:abstractNumId w:val="31"/>
  </w:num>
  <w:num w:numId="13">
    <w:abstractNumId w:val="22"/>
  </w:num>
  <w:num w:numId="14">
    <w:abstractNumId w:val="23"/>
  </w:num>
  <w:num w:numId="15">
    <w:abstractNumId w:val="20"/>
  </w:num>
  <w:num w:numId="16">
    <w:abstractNumId w:val="18"/>
  </w:num>
  <w:num w:numId="17">
    <w:abstractNumId w:val="11"/>
  </w:num>
  <w:num w:numId="18">
    <w:abstractNumId w:val="33"/>
  </w:num>
  <w:num w:numId="19">
    <w:abstractNumId w:val="29"/>
  </w:num>
  <w:num w:numId="20">
    <w:abstractNumId w:val="13"/>
  </w:num>
  <w:num w:numId="21">
    <w:abstractNumId w:val="36"/>
  </w:num>
  <w:num w:numId="22">
    <w:abstractNumId w:val="21"/>
  </w:num>
  <w:num w:numId="23">
    <w:abstractNumId w:val="10"/>
  </w:num>
  <w:num w:numId="24">
    <w:abstractNumId w:val="37"/>
  </w:num>
  <w:num w:numId="25">
    <w:abstractNumId w:val="40"/>
  </w:num>
  <w:num w:numId="26">
    <w:abstractNumId w:val="39"/>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6"/>
  </w:num>
  <w:num w:numId="39">
    <w:abstractNumId w:val="26"/>
  </w:num>
  <w:num w:numId="40">
    <w:abstractNumId w:val="12"/>
  </w:num>
  <w:num w:numId="41">
    <w:abstractNumId w:val="17"/>
  </w:num>
  <w:num w:numId="42">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iel Gurian">
    <w15:presenceInfo w15:providerId="Windows Live" w15:userId="09cd211a76e506ea"/>
  </w15:person>
  <w15:person w15:author="Jeremy Spoon">
    <w15:presenceInfo w15:providerId="Windows Live" w15:userId="d3ddaceb54753d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A20"/>
    <w:rsid w:val="00204D77"/>
    <w:rsid w:val="00497B8C"/>
    <w:rsid w:val="008948CF"/>
    <w:rsid w:val="00927483"/>
    <w:rsid w:val="00963DC3"/>
    <w:rsid w:val="00A87D04"/>
    <w:rsid w:val="00A946ED"/>
    <w:rsid w:val="00AA290B"/>
    <w:rsid w:val="00CF678D"/>
    <w:rsid w:val="00D16A20"/>
    <w:rsid w:val="00FA45BE"/>
    <w:rsid w:val="00FC724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321092"/>
  <w15:chartTrackingRefBased/>
  <w15:docId w15:val="{02F04F38-CB1A-4F19-BC9A-086670D8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678D"/>
    <w:rPr>
      <w:rFonts w:asciiTheme="minorHAnsi" w:eastAsiaTheme="minorHAnsi" w:hAnsiTheme="minorHAnsi" w:cstheme="minorBidi"/>
      <w:sz w:val="24"/>
      <w:szCs w:val="24"/>
    </w:rPr>
  </w:style>
  <w:style w:type="paragraph" w:styleId="Heading1">
    <w:name w:val="heading 1"/>
    <w:basedOn w:val="Normal"/>
    <w:next w:val="Normal"/>
    <w:link w:val="Heading1Char"/>
    <w:qFormat/>
    <w:rsid w:val="00E958A4"/>
    <w:pPr>
      <w:keepNext/>
      <w:numPr>
        <w:numId w:val="20"/>
      </w:numPr>
      <w:pBdr>
        <w:bottom w:val="double" w:sz="4" w:space="1" w:color="auto"/>
      </w:pBdr>
      <w:spacing w:before="240" w:after="60"/>
      <w:outlineLvl w:val="0"/>
    </w:pPr>
    <w:rPr>
      <w:bCs/>
      <w:kern w:val="32"/>
      <w:sz w:val="32"/>
      <w:szCs w:val="32"/>
    </w:rPr>
  </w:style>
  <w:style w:type="paragraph" w:styleId="Heading2">
    <w:name w:val="heading 2"/>
    <w:basedOn w:val="Normal"/>
    <w:next w:val="Normal"/>
    <w:link w:val="Heading2Char"/>
    <w:uiPriority w:val="9"/>
    <w:qFormat/>
    <w:rsid w:val="00D71121"/>
    <w:pPr>
      <w:keepNext/>
      <w:keepLines/>
      <w:numPr>
        <w:ilvl w:val="1"/>
        <w:numId w:val="18"/>
      </w:num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D71121"/>
    <w:pPr>
      <w:keepNext/>
      <w:keepLines/>
      <w:numPr>
        <w:ilvl w:val="2"/>
        <w:numId w:val="18"/>
      </w:numPr>
      <w:spacing w:before="200"/>
      <w:outlineLvl w:val="2"/>
    </w:pPr>
    <w:rPr>
      <w:rFonts w:ascii="Cambria" w:hAnsi="Cambria"/>
      <w:b/>
      <w:bCs/>
    </w:rPr>
  </w:style>
  <w:style w:type="paragraph" w:styleId="Heading4">
    <w:name w:val="heading 4"/>
    <w:basedOn w:val="Normal"/>
    <w:next w:val="Normal"/>
    <w:link w:val="Heading4Char"/>
    <w:uiPriority w:val="9"/>
    <w:qFormat/>
    <w:rsid w:val="00D71121"/>
    <w:pPr>
      <w:keepNext/>
      <w:keepLines/>
      <w:numPr>
        <w:ilvl w:val="3"/>
        <w:numId w:val="18"/>
      </w:numPr>
      <w:spacing w:before="200"/>
      <w:outlineLvl w:val="3"/>
    </w:pPr>
    <w:rPr>
      <w:rFonts w:ascii="Cambria" w:hAnsi="Cambria"/>
      <w:b/>
      <w:bCs/>
      <w:i/>
      <w:iCs/>
    </w:rPr>
  </w:style>
  <w:style w:type="paragraph" w:styleId="Heading5">
    <w:name w:val="heading 5"/>
    <w:basedOn w:val="Normal"/>
    <w:next w:val="Normal"/>
    <w:link w:val="Heading5Char"/>
    <w:uiPriority w:val="9"/>
    <w:qFormat/>
    <w:rsid w:val="00D71121"/>
    <w:pPr>
      <w:keepNext/>
      <w:keepLines/>
      <w:numPr>
        <w:ilvl w:val="4"/>
        <w:numId w:val="18"/>
      </w:numPr>
      <w:spacing w:before="200"/>
      <w:outlineLvl w:val="4"/>
    </w:pPr>
    <w:rPr>
      <w:rFonts w:ascii="Cambria" w:hAnsi="Cambria"/>
    </w:rPr>
  </w:style>
  <w:style w:type="paragraph" w:styleId="Heading6">
    <w:name w:val="heading 6"/>
    <w:basedOn w:val="Normal"/>
    <w:next w:val="Normal"/>
    <w:link w:val="Heading6Char"/>
    <w:uiPriority w:val="9"/>
    <w:qFormat/>
    <w:rsid w:val="00D71121"/>
    <w:pPr>
      <w:keepNext/>
      <w:keepLines/>
      <w:numPr>
        <w:ilvl w:val="5"/>
        <w:numId w:val="18"/>
      </w:numPr>
      <w:spacing w:before="200"/>
      <w:outlineLvl w:val="5"/>
    </w:pPr>
    <w:rPr>
      <w:rFonts w:ascii="Cambria" w:hAnsi="Cambria"/>
      <w:i/>
      <w:iCs/>
    </w:rPr>
  </w:style>
  <w:style w:type="paragraph" w:styleId="Heading7">
    <w:name w:val="heading 7"/>
    <w:basedOn w:val="Normal"/>
    <w:next w:val="Normal"/>
    <w:link w:val="Heading7Char"/>
    <w:uiPriority w:val="9"/>
    <w:qFormat/>
    <w:rsid w:val="00D71121"/>
    <w:pPr>
      <w:keepNext/>
      <w:keepLines/>
      <w:numPr>
        <w:ilvl w:val="6"/>
        <w:numId w:val="18"/>
      </w:numPr>
      <w:spacing w:before="200"/>
      <w:outlineLvl w:val="6"/>
    </w:pPr>
    <w:rPr>
      <w:rFonts w:ascii="Cambria" w:hAnsi="Cambria"/>
      <w:i/>
      <w:iCs/>
    </w:rPr>
  </w:style>
  <w:style w:type="paragraph" w:styleId="Heading8">
    <w:name w:val="heading 8"/>
    <w:basedOn w:val="Normal"/>
    <w:next w:val="Normal"/>
    <w:link w:val="Heading8Char"/>
    <w:uiPriority w:val="9"/>
    <w:qFormat/>
    <w:rsid w:val="00D71121"/>
    <w:pPr>
      <w:keepNext/>
      <w:keepLines/>
      <w:numPr>
        <w:ilvl w:val="7"/>
        <w:numId w:val="18"/>
      </w:numPr>
      <w:spacing w:before="200"/>
      <w:outlineLvl w:val="7"/>
    </w:pPr>
    <w:rPr>
      <w:rFonts w:ascii="Cambria" w:hAnsi="Cambria"/>
      <w:sz w:val="20"/>
      <w:szCs w:val="20"/>
    </w:rPr>
  </w:style>
  <w:style w:type="paragraph" w:styleId="Heading9">
    <w:name w:val="heading 9"/>
    <w:basedOn w:val="Normal"/>
    <w:next w:val="Normal"/>
    <w:link w:val="Heading9Char"/>
    <w:uiPriority w:val="9"/>
    <w:qFormat/>
    <w:rsid w:val="00D71121"/>
    <w:pPr>
      <w:keepNext/>
      <w:keepLines/>
      <w:numPr>
        <w:ilvl w:val="8"/>
        <w:numId w:val="18"/>
      </w:numPr>
      <w:spacing w:before="200"/>
      <w:outlineLvl w:val="8"/>
    </w:pPr>
    <w:rPr>
      <w:rFonts w:ascii="Cambria" w:hAnsi="Cambria"/>
      <w:i/>
      <w:iCs/>
      <w:sz w:val="20"/>
      <w:szCs w:val="20"/>
    </w:rPr>
  </w:style>
  <w:style w:type="character" w:default="1" w:styleId="DefaultParagraphFont">
    <w:name w:val="Default Paragraph Font"/>
    <w:uiPriority w:val="1"/>
    <w:semiHidden/>
    <w:unhideWhenUsed/>
    <w:rsid w:val="00CF67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F678D"/>
  </w:style>
  <w:style w:type="character" w:customStyle="1" w:styleId="Heading1Char">
    <w:name w:val="Heading 1 Char"/>
    <w:basedOn w:val="DefaultParagraphFont"/>
    <w:link w:val="Heading1"/>
    <w:semiHidden/>
    <w:rsid w:val="00E958A4"/>
    <w:rPr>
      <w:bCs/>
      <w:color w:val="000000"/>
      <w:kern w:val="32"/>
      <w:sz w:val="32"/>
      <w:szCs w:val="32"/>
    </w:rPr>
  </w:style>
  <w:style w:type="paragraph" w:customStyle="1" w:styleId="AttachmentHeading">
    <w:name w:val="Attachment Heading"/>
    <w:link w:val="AttachmentHeadingChar"/>
    <w:qFormat/>
    <w:rsid w:val="00E958A4"/>
    <w:pPr>
      <w:spacing w:before="120" w:after="240"/>
      <w:jc w:val="center"/>
    </w:pPr>
    <w:rPr>
      <w:rFonts w:ascii="Times New Roman" w:hAnsi="Times New Roman"/>
      <w:b/>
      <w:color w:val="000000"/>
      <w:sz w:val="24"/>
      <w:szCs w:val="24"/>
    </w:rPr>
  </w:style>
  <w:style w:type="paragraph" w:customStyle="1" w:styleId="AttachmentName">
    <w:name w:val="Attachment Name"/>
    <w:link w:val="AttachmentNameChar"/>
    <w:qFormat/>
    <w:rsid w:val="00E958A4"/>
    <w:pPr>
      <w:spacing w:before="120" w:after="240"/>
      <w:jc w:val="center"/>
    </w:pPr>
    <w:rPr>
      <w:rFonts w:ascii="Times New Roman" w:hAnsi="Times New Roman"/>
      <w:b/>
      <w:caps/>
      <w:color w:val="000000"/>
      <w:sz w:val="24"/>
      <w:szCs w:val="22"/>
    </w:rPr>
  </w:style>
  <w:style w:type="paragraph" w:customStyle="1" w:styleId="CoverSheetAsOf">
    <w:name w:val="Cover Sheet As Of"/>
    <w:basedOn w:val="Normal"/>
    <w:link w:val="CoverSheetAsOfChar"/>
    <w:semiHidden/>
    <w:qFormat/>
    <w:rsid w:val="00E958A4"/>
    <w:pPr>
      <w:jc w:val="center"/>
    </w:pPr>
    <w:rPr>
      <w:rFonts w:ascii="Times New Roman" w:hAnsi="Times New Roman"/>
    </w:rPr>
  </w:style>
  <w:style w:type="paragraph" w:customStyle="1" w:styleId="CoverSheetHeading">
    <w:name w:val="Cover Sheet Heading"/>
    <w:link w:val="CoverSheetHeadingChar"/>
    <w:semiHidden/>
    <w:qFormat/>
    <w:rsid w:val="00E958A4"/>
    <w:pPr>
      <w:spacing w:before="120"/>
      <w:jc w:val="center"/>
    </w:pPr>
    <w:rPr>
      <w:rFonts w:ascii="Times New Roman" w:hAnsi="Times New Roman"/>
      <w:b/>
      <w:color w:val="000000"/>
      <w:sz w:val="24"/>
      <w:szCs w:val="22"/>
    </w:rPr>
  </w:style>
  <w:style w:type="paragraph" w:customStyle="1" w:styleId="CoverSheetParty">
    <w:name w:val="Cover Sheet Party"/>
    <w:link w:val="CoverSheetPartyChar"/>
    <w:semiHidden/>
    <w:qFormat/>
    <w:rsid w:val="00E958A4"/>
    <w:pPr>
      <w:spacing w:before="120"/>
      <w:jc w:val="center"/>
    </w:pPr>
    <w:rPr>
      <w:rFonts w:ascii="Times New Roman" w:hAnsi="Times New Roman"/>
      <w:b/>
      <w:color w:val="000000"/>
      <w:sz w:val="24"/>
      <w:szCs w:val="22"/>
    </w:rPr>
  </w:style>
  <w:style w:type="paragraph" w:customStyle="1" w:styleId="Juris">
    <w:name w:val="Juris"/>
    <w:basedOn w:val="Normal"/>
    <w:link w:val="JurisChar"/>
    <w:semiHidden/>
    <w:qFormat/>
    <w:rsid w:val="00E958A4"/>
  </w:style>
  <w:style w:type="paragraph" w:customStyle="1" w:styleId="CoverSheetStaticAnd">
    <w:name w:val="Cover Sheet Static And"/>
    <w:link w:val="CoverSheetStaticAndChar"/>
    <w:semiHidden/>
    <w:qFormat/>
    <w:rsid w:val="00E958A4"/>
    <w:pPr>
      <w:spacing w:before="120"/>
      <w:jc w:val="center"/>
    </w:pPr>
    <w:rPr>
      <w:rFonts w:ascii="Times New Roman" w:hAnsi="Times New Roman"/>
      <w:color w:val="000000"/>
      <w:sz w:val="24"/>
      <w:szCs w:val="22"/>
    </w:rPr>
  </w:style>
  <w:style w:type="paragraph" w:customStyle="1" w:styleId="CoverSheetStaticBetween">
    <w:name w:val="Cover Sheet Static Between"/>
    <w:link w:val="CoverSheetStaticBetweenChar"/>
    <w:semiHidden/>
    <w:qFormat/>
    <w:rsid w:val="00E958A4"/>
    <w:pPr>
      <w:spacing w:before="120"/>
      <w:jc w:val="center"/>
    </w:pPr>
    <w:rPr>
      <w:rFonts w:ascii="Times New Roman" w:hAnsi="Times New Roman"/>
      <w:color w:val="000000"/>
      <w:sz w:val="24"/>
      <w:szCs w:val="22"/>
    </w:rPr>
  </w:style>
  <w:style w:type="character" w:customStyle="1" w:styleId="JurisChar">
    <w:name w:val="Juris Char"/>
    <w:basedOn w:val="DefaultParagraphFont"/>
    <w:link w:val="Juris"/>
    <w:semiHidden/>
    <w:rsid w:val="00E958A4"/>
    <w:rPr>
      <w:color w:val="000000"/>
    </w:rPr>
  </w:style>
  <w:style w:type="paragraph" w:customStyle="1" w:styleId="CoverSheetStaticDate">
    <w:name w:val="Cover Sheet Static Date"/>
    <w:link w:val="CoverSheetStaticDateChar"/>
    <w:semiHidden/>
    <w:rsid w:val="00E958A4"/>
    <w:pPr>
      <w:spacing w:before="120"/>
      <w:jc w:val="center"/>
    </w:pPr>
    <w:rPr>
      <w:rFonts w:ascii="Times New Roman" w:hAnsi="Times New Roman"/>
      <w:color w:val="000000"/>
      <w:sz w:val="24"/>
      <w:szCs w:val="22"/>
    </w:rPr>
  </w:style>
  <w:style w:type="paragraph" w:customStyle="1" w:styleId="DocumentTitle">
    <w:name w:val="Document Title"/>
    <w:link w:val="DocumentTitleChar"/>
    <w:qFormat/>
    <w:rsid w:val="00E958A4"/>
    <w:pPr>
      <w:spacing w:before="120" w:after="240"/>
      <w:jc w:val="center"/>
      <w:outlineLvl w:val="0"/>
    </w:pPr>
    <w:rPr>
      <w:rFonts w:ascii="Times New Roman" w:hAnsi="Times New Roman"/>
      <w:b/>
      <w:color w:val="000000"/>
      <w:sz w:val="32"/>
      <w:szCs w:val="24"/>
    </w:rPr>
  </w:style>
  <w:style w:type="paragraph" w:customStyle="1" w:styleId="PageBrk">
    <w:name w:val="Page Brk"/>
    <w:link w:val="PageBrkChar"/>
    <w:qFormat/>
    <w:rsid w:val="00E958A4"/>
    <w:pPr>
      <w:spacing w:before="240" w:after="240"/>
      <w:jc w:val="center"/>
    </w:pPr>
    <w:rPr>
      <w:rFonts w:ascii="Times New Roman" w:hAnsi="Times New Roman"/>
      <w:color w:val="000000"/>
      <w:szCs w:val="22"/>
    </w:rPr>
  </w:style>
  <w:style w:type="paragraph" w:customStyle="1" w:styleId="SFPara-Clause">
    <w:name w:val="SF Para - Clause"/>
    <w:link w:val="SFPara-ClauseChar"/>
    <w:qFormat/>
    <w:rsid w:val="00E958A4"/>
    <w:pPr>
      <w:numPr>
        <w:numId w:val="1"/>
      </w:numPr>
      <w:spacing w:before="240" w:after="240"/>
      <w:outlineLvl w:val="0"/>
    </w:pPr>
    <w:rPr>
      <w:rFonts w:ascii="Times New Roman" w:hAnsi="Times New Roman"/>
      <w:color w:val="000000"/>
      <w:sz w:val="24"/>
      <w:szCs w:val="24"/>
    </w:rPr>
  </w:style>
  <w:style w:type="paragraph" w:customStyle="1" w:styleId="SFParasubclause1">
    <w:name w:val="SF Para subclause 1"/>
    <w:link w:val="SFParasubclause1Char"/>
    <w:qFormat/>
    <w:rsid w:val="00E958A4"/>
    <w:pPr>
      <w:numPr>
        <w:ilvl w:val="1"/>
        <w:numId w:val="1"/>
      </w:numPr>
      <w:spacing w:before="120" w:after="240"/>
      <w:outlineLvl w:val="1"/>
    </w:pPr>
    <w:rPr>
      <w:rFonts w:ascii="Times New Roman" w:hAnsi="Times New Roman"/>
      <w:color w:val="000000"/>
      <w:sz w:val="24"/>
      <w:szCs w:val="24"/>
    </w:rPr>
  </w:style>
  <w:style w:type="paragraph" w:customStyle="1" w:styleId="SFParasubclause2">
    <w:name w:val="SF Para subclause 2"/>
    <w:link w:val="SFParasubclause2Char"/>
    <w:qFormat/>
    <w:rsid w:val="00E958A4"/>
    <w:pPr>
      <w:numPr>
        <w:ilvl w:val="2"/>
        <w:numId w:val="1"/>
      </w:numPr>
      <w:spacing w:before="120" w:after="240"/>
      <w:outlineLvl w:val="2"/>
    </w:pPr>
    <w:rPr>
      <w:rFonts w:ascii="Times New Roman" w:hAnsi="Times New Roman"/>
      <w:color w:val="000000"/>
      <w:sz w:val="24"/>
      <w:szCs w:val="24"/>
    </w:rPr>
  </w:style>
  <w:style w:type="paragraph" w:customStyle="1" w:styleId="SFParasubclause3">
    <w:name w:val="SF Para subclause 3"/>
    <w:link w:val="SFParasubclause3Char"/>
    <w:qFormat/>
    <w:rsid w:val="00E958A4"/>
    <w:pPr>
      <w:numPr>
        <w:ilvl w:val="3"/>
        <w:numId w:val="1"/>
      </w:numPr>
      <w:spacing w:before="120" w:after="240"/>
      <w:outlineLvl w:val="3"/>
    </w:pPr>
    <w:rPr>
      <w:rFonts w:ascii="Times New Roman" w:hAnsi="Times New Roman"/>
      <w:color w:val="000000"/>
      <w:sz w:val="24"/>
      <w:szCs w:val="24"/>
    </w:rPr>
  </w:style>
  <w:style w:type="character" w:customStyle="1" w:styleId="SFParasubclause1Char">
    <w:name w:val="SF Para subclause 1 Char"/>
    <w:basedOn w:val="DefaultParagraphFont"/>
    <w:link w:val="SFParasubclause1"/>
    <w:locked/>
    <w:rsid w:val="00E958A4"/>
    <w:rPr>
      <w:rFonts w:ascii="Times New Roman" w:hAnsi="Times New Roman"/>
      <w:color w:val="000000"/>
    </w:rPr>
  </w:style>
  <w:style w:type="paragraph" w:customStyle="1" w:styleId="SectionHeading">
    <w:name w:val="Section Heading"/>
    <w:link w:val="SectionHeadingChar"/>
    <w:qFormat/>
    <w:rsid w:val="00E958A4"/>
    <w:pPr>
      <w:spacing w:before="120" w:after="240"/>
      <w:jc w:val="center"/>
    </w:pPr>
    <w:rPr>
      <w:rFonts w:ascii="Times New Roman" w:hAnsi="Times New Roman"/>
      <w:b/>
      <w:color w:val="000000"/>
      <w:sz w:val="24"/>
      <w:szCs w:val="24"/>
    </w:rPr>
  </w:style>
  <w:style w:type="paragraph" w:customStyle="1" w:styleId="SigBlockmsg">
    <w:name w:val="Sig Block msg."/>
    <w:basedOn w:val="Normal"/>
    <w:link w:val="SigBlockmsgChar"/>
    <w:semiHidden/>
    <w:qFormat/>
    <w:rsid w:val="00E958A4"/>
    <w:pPr>
      <w:jc w:val="center"/>
    </w:pPr>
    <w:rPr>
      <w:rFonts w:ascii="Times New Roman" w:hAnsi="Times New Roman"/>
      <w:caps/>
      <w:szCs w:val="18"/>
    </w:rPr>
  </w:style>
  <w:style w:type="table" w:styleId="TableGrid">
    <w:name w:val="Table Grid"/>
    <w:basedOn w:val="TableNormal"/>
    <w:rsid w:val="00E95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basedOn w:val="DefaultParagraphFont"/>
    <w:link w:val="ResourceType"/>
    <w:semiHidden/>
    <w:rsid w:val="00E958A4"/>
    <w:rPr>
      <w:rFonts w:ascii="Times New Roman" w:hAnsi="Times New Roman"/>
      <w:color w:val="000000"/>
    </w:rPr>
  </w:style>
  <w:style w:type="character" w:customStyle="1" w:styleId="AbstractChar">
    <w:name w:val="Abstract Char"/>
    <w:basedOn w:val="DefaultParagraphFont"/>
    <w:link w:val="Abstract"/>
    <w:rsid w:val="00E958A4"/>
    <w:rPr>
      <w:rFonts w:ascii="Times New Roman" w:hAnsi="Times New Roman"/>
      <w:color w:val="000000"/>
    </w:rPr>
  </w:style>
  <w:style w:type="character" w:customStyle="1" w:styleId="DescriptiveHeadingChar">
    <w:name w:val="DescriptiveHeading Char"/>
    <w:basedOn w:val="DefaultParagraphFont"/>
    <w:link w:val="DescriptiveHeading"/>
    <w:rsid w:val="00E958A4"/>
    <w:rPr>
      <w:rFonts w:ascii="Times New Roman" w:hAnsi="Times New Roman"/>
      <w:b/>
      <w:color w:val="000000"/>
      <w:sz w:val="22"/>
      <w:szCs w:val="22"/>
    </w:rPr>
  </w:style>
  <w:style w:type="character" w:customStyle="1" w:styleId="TitleChar">
    <w:name w:val="Title Char"/>
    <w:basedOn w:val="DefaultParagraphFont"/>
    <w:link w:val="Title"/>
    <w:semiHidden/>
    <w:rsid w:val="00E958A4"/>
    <w:rPr>
      <w:rFonts w:ascii="Times New Roman" w:hAnsi="Times New Roman"/>
      <w:color w:val="000000"/>
      <w:szCs w:val="22"/>
    </w:rPr>
  </w:style>
  <w:style w:type="character" w:customStyle="1" w:styleId="AuthoringGroupChar">
    <w:name w:val="Authoring Group Char"/>
    <w:basedOn w:val="DefaultParagraphFont"/>
    <w:link w:val="AuthoringGroup"/>
    <w:semiHidden/>
    <w:rsid w:val="00E958A4"/>
    <w:rPr>
      <w:rFonts w:ascii="Times New Roman" w:hAnsi="Times New Roman"/>
      <w:color w:val="000000"/>
      <w:szCs w:val="22"/>
    </w:rPr>
  </w:style>
  <w:style w:type="character" w:customStyle="1" w:styleId="InternalAuthorChar">
    <w:name w:val="Internal Author Char"/>
    <w:basedOn w:val="DefaultParagraphFont"/>
    <w:link w:val="InternalAuthor"/>
    <w:semiHidden/>
    <w:rsid w:val="00E958A4"/>
    <w:rPr>
      <w:rFonts w:ascii="Times New Roman" w:hAnsi="Times New Roman"/>
      <w:color w:val="000000"/>
      <w:szCs w:val="22"/>
    </w:rPr>
  </w:style>
  <w:style w:type="character" w:customStyle="1" w:styleId="IgnoredSpacingChar">
    <w:name w:val="Ignored Spacing Char"/>
    <w:basedOn w:val="DefaultParagraphFont"/>
    <w:link w:val="IgnoredSpacing"/>
    <w:rsid w:val="00E958A4"/>
    <w:rPr>
      <w:rFonts w:ascii="Times New Roman" w:hAnsi="Times New Roman"/>
      <w:color w:val="000000"/>
    </w:rPr>
  </w:style>
  <w:style w:type="character" w:customStyle="1" w:styleId="MaintenanceEditorChar">
    <w:name w:val="Maintenance Editor Char"/>
    <w:basedOn w:val="DefaultParagraphFont"/>
    <w:link w:val="MaintenanceEditor"/>
    <w:semiHidden/>
    <w:rsid w:val="00E958A4"/>
    <w:rPr>
      <w:rFonts w:ascii="Times New Roman" w:hAnsi="Times New Roman"/>
      <w:color w:val="000000"/>
      <w:szCs w:val="22"/>
    </w:rPr>
  </w:style>
  <w:style w:type="character" w:customStyle="1" w:styleId="IgnoredTemplateTextChar">
    <w:name w:val="Ignored Template Text Char"/>
    <w:basedOn w:val="DefaultParagraphFont"/>
    <w:link w:val="IgnoredTemplateText"/>
    <w:semiHidden/>
    <w:rsid w:val="00E958A4"/>
    <w:rPr>
      <w:rFonts w:ascii="Times New Roman" w:hAnsi="Times New Roman"/>
      <w:color w:val="000000"/>
      <w:sz w:val="22"/>
      <w:szCs w:val="18"/>
    </w:rPr>
  </w:style>
  <w:style w:type="character" w:customStyle="1" w:styleId="AttachmentHeadingChar">
    <w:name w:val="Attachment Heading Char"/>
    <w:basedOn w:val="DefaultParagraphFont"/>
    <w:link w:val="AttachmentHeading"/>
    <w:rsid w:val="00E958A4"/>
    <w:rPr>
      <w:rFonts w:ascii="Times New Roman" w:hAnsi="Times New Roman"/>
      <w:b/>
      <w:color w:val="000000"/>
    </w:rPr>
  </w:style>
  <w:style w:type="character" w:customStyle="1" w:styleId="CoverSheetAsOfChar">
    <w:name w:val="Cover Sheet As Of Char"/>
    <w:basedOn w:val="DefaultParagraphFont"/>
    <w:link w:val="CoverSheetAsOf"/>
    <w:semiHidden/>
    <w:rsid w:val="00E958A4"/>
    <w:rPr>
      <w:rFonts w:ascii="Times New Roman" w:hAnsi="Times New Roman"/>
      <w:color w:val="000000"/>
    </w:rPr>
  </w:style>
  <w:style w:type="paragraph" w:styleId="ListParagraph">
    <w:name w:val="List Paragraph"/>
    <w:basedOn w:val="Normal"/>
    <w:link w:val="ListParagraphChar"/>
    <w:uiPriority w:val="34"/>
    <w:qFormat/>
    <w:rsid w:val="00687B96"/>
    <w:pPr>
      <w:ind w:left="720"/>
      <w:contextualSpacing/>
    </w:pPr>
  </w:style>
  <w:style w:type="character" w:styleId="PlaceholderText">
    <w:name w:val="Placeholder Text"/>
    <w:basedOn w:val="DefaultParagraphFont"/>
    <w:uiPriority w:val="99"/>
    <w:rsid w:val="00E958A4"/>
    <w:rPr>
      <w:color w:val="000000"/>
    </w:rPr>
  </w:style>
  <w:style w:type="paragraph" w:styleId="BalloonText">
    <w:name w:val="Balloon Text"/>
    <w:basedOn w:val="Normal"/>
    <w:link w:val="BalloonTextChar"/>
    <w:semiHidden/>
    <w:rsid w:val="00E958A4"/>
    <w:rPr>
      <w:rFonts w:ascii="Tahoma" w:hAnsi="Tahoma" w:cs="Tahoma"/>
      <w:sz w:val="16"/>
      <w:szCs w:val="16"/>
    </w:rPr>
  </w:style>
  <w:style w:type="character" w:customStyle="1" w:styleId="BalloonTextChar">
    <w:name w:val="Balloon Text Char"/>
    <w:basedOn w:val="DefaultParagraphFont"/>
    <w:link w:val="BalloonText"/>
    <w:semiHidden/>
    <w:rsid w:val="00E958A4"/>
    <w:rPr>
      <w:rFonts w:ascii="Tahoma" w:hAnsi="Tahoma" w:cs="Tahoma"/>
      <w:color w:val="000000"/>
      <w:sz w:val="16"/>
      <w:szCs w:val="16"/>
    </w:rPr>
  </w:style>
  <w:style w:type="character" w:customStyle="1" w:styleId="CoverSheetHeadingChar">
    <w:name w:val="Cover Sheet Heading Char"/>
    <w:basedOn w:val="DefaultParagraphFont"/>
    <w:link w:val="CoverSheetHeading"/>
    <w:semiHidden/>
    <w:rsid w:val="00E958A4"/>
    <w:rPr>
      <w:rFonts w:ascii="Times New Roman" w:hAnsi="Times New Roman"/>
      <w:b/>
      <w:color w:val="000000"/>
      <w:szCs w:val="22"/>
    </w:rPr>
  </w:style>
  <w:style w:type="character" w:customStyle="1" w:styleId="CoverSheetPartyChar">
    <w:name w:val="Cover Sheet Party Char"/>
    <w:basedOn w:val="DefaultParagraphFont"/>
    <w:link w:val="CoverSheetParty"/>
    <w:semiHidden/>
    <w:rsid w:val="00E958A4"/>
    <w:rPr>
      <w:rFonts w:ascii="Times New Roman" w:hAnsi="Times New Roman"/>
      <w:b/>
      <w:color w:val="000000"/>
      <w:szCs w:val="22"/>
    </w:rPr>
  </w:style>
  <w:style w:type="character" w:customStyle="1" w:styleId="CoverSheetStaticAndChar">
    <w:name w:val="Cover Sheet Static And Char"/>
    <w:basedOn w:val="DefaultParagraphFont"/>
    <w:link w:val="CoverSheetStaticAnd"/>
    <w:semiHidden/>
    <w:rsid w:val="00E958A4"/>
    <w:rPr>
      <w:rFonts w:ascii="Times New Roman" w:hAnsi="Times New Roman"/>
      <w:color w:val="000000"/>
      <w:szCs w:val="22"/>
    </w:rPr>
  </w:style>
  <w:style w:type="character" w:customStyle="1" w:styleId="CoverSheetStaticBetweenChar">
    <w:name w:val="Cover Sheet Static Between Char"/>
    <w:basedOn w:val="DefaultParagraphFont"/>
    <w:link w:val="CoverSheetStaticBetween"/>
    <w:semiHidden/>
    <w:rsid w:val="00E958A4"/>
    <w:rPr>
      <w:rFonts w:ascii="Times New Roman" w:hAnsi="Times New Roman"/>
      <w:color w:val="000000"/>
      <w:szCs w:val="22"/>
    </w:rPr>
  </w:style>
  <w:style w:type="character" w:customStyle="1" w:styleId="CoverSheetStaticDateChar">
    <w:name w:val="Cover Sheet Static Date Char"/>
    <w:basedOn w:val="DefaultParagraphFont"/>
    <w:link w:val="CoverSheetStaticDate"/>
    <w:semiHidden/>
    <w:rsid w:val="00E958A4"/>
    <w:rPr>
      <w:rFonts w:ascii="Times New Roman" w:hAnsi="Times New Roman"/>
      <w:color w:val="000000"/>
      <w:szCs w:val="22"/>
    </w:rPr>
  </w:style>
  <w:style w:type="character" w:customStyle="1" w:styleId="AttachmentNameChar">
    <w:name w:val="Attachment Name Char"/>
    <w:basedOn w:val="DefaultParagraphFont"/>
    <w:link w:val="AttachmentName"/>
    <w:rsid w:val="00E958A4"/>
    <w:rPr>
      <w:rFonts w:ascii="Times New Roman" w:hAnsi="Times New Roman"/>
      <w:b/>
      <w:caps/>
      <w:color w:val="000000"/>
      <w:szCs w:val="22"/>
    </w:rPr>
  </w:style>
  <w:style w:type="character" w:customStyle="1" w:styleId="PageBrkChar">
    <w:name w:val="Page Brk Char"/>
    <w:basedOn w:val="DefaultParagraphFont"/>
    <w:link w:val="PageBrk"/>
    <w:rsid w:val="00E958A4"/>
    <w:rPr>
      <w:rFonts w:ascii="Times New Roman" w:hAnsi="Times New Roman"/>
      <w:color w:val="000000"/>
      <w:sz w:val="20"/>
      <w:szCs w:val="22"/>
    </w:rPr>
  </w:style>
  <w:style w:type="character" w:customStyle="1" w:styleId="DocumentTitleChar">
    <w:name w:val="Document Title Char"/>
    <w:basedOn w:val="DefaultParagraphFont"/>
    <w:link w:val="DocumentTitle"/>
    <w:rsid w:val="00E958A4"/>
    <w:rPr>
      <w:rFonts w:ascii="Times New Roman" w:hAnsi="Times New Roman"/>
      <w:b/>
      <w:color w:val="000000"/>
      <w:sz w:val="32"/>
    </w:rPr>
  </w:style>
  <w:style w:type="character" w:customStyle="1" w:styleId="SigBlockmsgChar">
    <w:name w:val="Sig Block msg. Char"/>
    <w:basedOn w:val="IgnoredTemplateTextChar"/>
    <w:link w:val="SigBlockmsg"/>
    <w:semiHidden/>
    <w:rsid w:val="00E958A4"/>
    <w:rPr>
      <w:rFonts w:ascii="Times New Roman" w:hAnsi="Times New Roman"/>
      <w:caps/>
      <w:color w:val="000000"/>
      <w:sz w:val="22"/>
      <w:szCs w:val="18"/>
    </w:rPr>
  </w:style>
  <w:style w:type="character" w:styleId="BookTitle">
    <w:name w:val="Book Title"/>
    <w:basedOn w:val="DefaultParagraphFont"/>
    <w:uiPriority w:val="33"/>
    <w:qFormat/>
    <w:rsid w:val="00E958A4"/>
    <w:rPr>
      <w:b/>
      <w:bCs/>
      <w:smallCaps/>
      <w:color w:val="000000"/>
      <w:spacing w:val="5"/>
    </w:rPr>
  </w:style>
  <w:style w:type="character" w:customStyle="1" w:styleId="TemplateTypeChar">
    <w:name w:val="Template Type Char"/>
    <w:basedOn w:val="DefaultParagraphFont"/>
    <w:link w:val="TemplateType"/>
    <w:semiHidden/>
    <w:rsid w:val="00E958A4"/>
    <w:rPr>
      <w:rFonts w:ascii="Times New Roman" w:hAnsi="Times New Roman"/>
      <w:color w:val="000000"/>
    </w:rPr>
  </w:style>
  <w:style w:type="character" w:customStyle="1" w:styleId="DraftingNoteTitleChar">
    <w:name w:val="Drafting Note Title Char"/>
    <w:basedOn w:val="DefaultParagraphFont"/>
    <w:link w:val="DraftingNoteTitle"/>
    <w:rsid w:val="00E958A4"/>
    <w:rPr>
      <w:b/>
      <w:color w:val="000000"/>
      <w:szCs w:val="22"/>
    </w:rPr>
  </w:style>
  <w:style w:type="character" w:customStyle="1" w:styleId="HeadingLevel1Char">
    <w:name w:val="Heading Level 1 Char"/>
    <w:basedOn w:val="DefaultParagraphFont"/>
    <w:link w:val="HeadingLevel1"/>
    <w:rsid w:val="00E958A4"/>
    <w:rPr>
      <w:b/>
      <w:color w:val="000000"/>
      <w:szCs w:val="22"/>
    </w:rPr>
  </w:style>
  <w:style w:type="character" w:styleId="FootnoteReference">
    <w:name w:val="footnote reference"/>
    <w:basedOn w:val="DefaultParagraphFont"/>
    <w:semiHidden/>
    <w:rsid w:val="00E958A4"/>
    <w:rPr>
      <w:color w:val="000000"/>
      <w:vertAlign w:val="superscript"/>
    </w:rPr>
  </w:style>
  <w:style w:type="character" w:styleId="HTMLAcronym">
    <w:name w:val="HTML Acronym"/>
    <w:basedOn w:val="DefaultParagraphFont"/>
    <w:semiHidden/>
    <w:rsid w:val="00E958A4"/>
    <w:rPr>
      <w:color w:val="000000"/>
    </w:rPr>
  </w:style>
  <w:style w:type="character" w:styleId="HTMLCite">
    <w:name w:val="HTML Cite"/>
    <w:basedOn w:val="DefaultParagraphFont"/>
    <w:semiHidden/>
    <w:rsid w:val="00E958A4"/>
    <w:rPr>
      <w:i/>
      <w:iCs/>
      <w:color w:val="000000"/>
    </w:rPr>
  </w:style>
  <w:style w:type="character" w:styleId="HTMLCode">
    <w:name w:val="HTML Code"/>
    <w:basedOn w:val="DefaultParagraphFont"/>
    <w:semiHidden/>
    <w:rsid w:val="00E958A4"/>
    <w:rPr>
      <w:rFonts w:ascii="Consolas" w:hAnsi="Consolas"/>
      <w:color w:val="000000"/>
      <w:sz w:val="20"/>
      <w:szCs w:val="20"/>
    </w:rPr>
  </w:style>
  <w:style w:type="character" w:styleId="HTMLDefinition">
    <w:name w:val="HTML Definition"/>
    <w:basedOn w:val="DefaultParagraphFont"/>
    <w:semiHidden/>
    <w:rsid w:val="00E958A4"/>
    <w:rPr>
      <w:i/>
      <w:iCs/>
      <w:color w:val="000000"/>
    </w:rPr>
  </w:style>
  <w:style w:type="character" w:styleId="HTMLKeyboard">
    <w:name w:val="HTML Keyboard"/>
    <w:basedOn w:val="DefaultParagraphFont"/>
    <w:semiHidden/>
    <w:rsid w:val="00E958A4"/>
    <w:rPr>
      <w:rFonts w:ascii="Consolas" w:hAnsi="Consolas"/>
      <w:color w:val="000000"/>
      <w:sz w:val="20"/>
      <w:szCs w:val="20"/>
    </w:rPr>
  </w:style>
  <w:style w:type="character" w:styleId="HTMLSample">
    <w:name w:val="HTML Sample"/>
    <w:basedOn w:val="DefaultParagraphFont"/>
    <w:semiHidden/>
    <w:rsid w:val="00E958A4"/>
    <w:rPr>
      <w:rFonts w:ascii="Consolas" w:hAnsi="Consolas"/>
      <w:color w:val="000000"/>
      <w:sz w:val="24"/>
      <w:szCs w:val="24"/>
    </w:rPr>
  </w:style>
  <w:style w:type="character" w:styleId="HTMLTypewriter">
    <w:name w:val="HTML Typewriter"/>
    <w:basedOn w:val="DefaultParagraphFont"/>
    <w:semiHidden/>
    <w:rsid w:val="00E958A4"/>
    <w:rPr>
      <w:rFonts w:ascii="Consolas" w:hAnsi="Consolas"/>
      <w:color w:val="000000"/>
      <w:sz w:val="20"/>
      <w:szCs w:val="20"/>
    </w:rPr>
  </w:style>
  <w:style w:type="character" w:styleId="HTMLVariable">
    <w:name w:val="HTML Variable"/>
    <w:basedOn w:val="DefaultParagraphFont"/>
    <w:semiHidden/>
    <w:rsid w:val="00E958A4"/>
    <w:rPr>
      <w:i/>
      <w:iCs/>
      <w:color w:val="000000"/>
    </w:rPr>
  </w:style>
  <w:style w:type="character" w:styleId="Hyperlink">
    <w:name w:val="Hyperlink"/>
    <w:basedOn w:val="DefaultParagraphFont"/>
    <w:semiHidden/>
    <w:rsid w:val="00E958A4"/>
    <w:rPr>
      <w:color w:val="000000"/>
      <w:u w:val="none"/>
    </w:rPr>
  </w:style>
  <w:style w:type="character" w:styleId="IntenseEmphasis">
    <w:name w:val="Intense Emphasis"/>
    <w:basedOn w:val="DefaultParagraphFont"/>
    <w:uiPriority w:val="21"/>
    <w:qFormat/>
    <w:rsid w:val="00E958A4"/>
    <w:rPr>
      <w:b/>
      <w:bCs/>
      <w:i/>
      <w:iCs/>
      <w:color w:val="000000"/>
    </w:rPr>
  </w:style>
  <w:style w:type="character" w:styleId="IntenseReference">
    <w:name w:val="Intense Reference"/>
    <w:basedOn w:val="DefaultParagraphFont"/>
    <w:uiPriority w:val="32"/>
    <w:qFormat/>
    <w:rsid w:val="00E958A4"/>
    <w:rPr>
      <w:b/>
      <w:bCs/>
      <w:smallCaps/>
      <w:color w:val="000000"/>
      <w:spacing w:val="5"/>
      <w:u w:val="single"/>
    </w:rPr>
  </w:style>
  <w:style w:type="character" w:styleId="LineNumber">
    <w:name w:val="line number"/>
    <w:basedOn w:val="DefaultParagraphFont"/>
    <w:semiHidden/>
    <w:rsid w:val="00E958A4"/>
    <w:rPr>
      <w:color w:val="000000"/>
    </w:rPr>
  </w:style>
  <w:style w:type="character" w:styleId="PageNumber">
    <w:name w:val="page number"/>
    <w:basedOn w:val="DefaultParagraphFont"/>
    <w:semiHidden/>
    <w:rsid w:val="00E958A4"/>
    <w:rPr>
      <w:color w:val="000000"/>
    </w:rPr>
  </w:style>
  <w:style w:type="character" w:styleId="Strong">
    <w:name w:val="Strong"/>
    <w:basedOn w:val="DefaultParagraphFont"/>
    <w:qFormat/>
    <w:rsid w:val="00E958A4"/>
    <w:rPr>
      <w:b/>
      <w:bCs/>
      <w:color w:val="000000"/>
    </w:rPr>
  </w:style>
  <w:style w:type="character" w:styleId="SubtleEmphasis">
    <w:name w:val="Subtle Emphasis"/>
    <w:basedOn w:val="DefaultParagraphFont"/>
    <w:uiPriority w:val="19"/>
    <w:qFormat/>
    <w:rsid w:val="00E958A4"/>
    <w:rPr>
      <w:i/>
      <w:iCs/>
      <w:color w:val="000000"/>
    </w:rPr>
  </w:style>
  <w:style w:type="character" w:styleId="SubtleReference">
    <w:name w:val="Subtle Reference"/>
    <w:basedOn w:val="DefaultParagraphFont"/>
    <w:uiPriority w:val="31"/>
    <w:qFormat/>
    <w:rsid w:val="00E958A4"/>
    <w:rPr>
      <w:smallCaps/>
      <w:color w:val="000000"/>
      <w:u w:val="single"/>
    </w:rPr>
  </w:style>
  <w:style w:type="paragraph" w:styleId="Header">
    <w:name w:val="header"/>
    <w:basedOn w:val="Normal"/>
    <w:link w:val="HeaderChar"/>
    <w:uiPriority w:val="99"/>
    <w:rsid w:val="00E958A4"/>
    <w:pPr>
      <w:tabs>
        <w:tab w:val="center" w:pos="4680"/>
        <w:tab w:val="right" w:pos="9360"/>
      </w:tabs>
    </w:pPr>
  </w:style>
  <w:style w:type="character" w:customStyle="1" w:styleId="HeaderChar">
    <w:name w:val="Header Char"/>
    <w:basedOn w:val="DefaultParagraphFont"/>
    <w:link w:val="Header"/>
    <w:uiPriority w:val="99"/>
    <w:rsid w:val="00E958A4"/>
    <w:rPr>
      <w:color w:val="000000"/>
    </w:rPr>
  </w:style>
  <w:style w:type="paragraph" w:styleId="Footer">
    <w:name w:val="footer"/>
    <w:basedOn w:val="Normal"/>
    <w:link w:val="FooterChar"/>
    <w:semiHidden/>
    <w:rsid w:val="00E958A4"/>
    <w:pPr>
      <w:tabs>
        <w:tab w:val="center" w:pos="4680"/>
        <w:tab w:val="right" w:pos="9360"/>
      </w:tabs>
    </w:pPr>
  </w:style>
  <w:style w:type="character" w:customStyle="1" w:styleId="FooterChar">
    <w:name w:val="Footer Char"/>
    <w:basedOn w:val="DefaultParagraphFont"/>
    <w:link w:val="Footer"/>
    <w:semiHidden/>
    <w:rsid w:val="00E958A4"/>
    <w:rPr>
      <w:color w:val="000000"/>
    </w:rPr>
  </w:style>
  <w:style w:type="character" w:customStyle="1" w:styleId="SectionHeadingChar">
    <w:name w:val="Section Heading Char"/>
    <w:basedOn w:val="DefaultParagraphFont"/>
    <w:link w:val="SectionHeading"/>
    <w:rsid w:val="00E958A4"/>
    <w:rPr>
      <w:rFonts w:ascii="Times New Roman" w:hAnsi="Times New Roman"/>
      <w:b/>
      <w:color w:val="000000"/>
    </w:rPr>
  </w:style>
  <w:style w:type="character" w:customStyle="1" w:styleId="ListParagraphChar">
    <w:name w:val="List Paragraph Char"/>
    <w:basedOn w:val="DefaultParagraphFont"/>
    <w:link w:val="ListParagraph"/>
    <w:uiPriority w:val="34"/>
    <w:rsid w:val="00687B96"/>
    <w:rPr>
      <w:color w:val="000000"/>
      <w:sz w:val="22"/>
      <w:szCs w:val="22"/>
    </w:rPr>
  </w:style>
  <w:style w:type="character" w:customStyle="1" w:styleId="ResourceHistoryTitleChar">
    <w:name w:val="Resource History Title Char"/>
    <w:basedOn w:val="DefaultParagraphFont"/>
    <w:link w:val="ResourceHistoryTitle"/>
    <w:rsid w:val="00E958A4"/>
    <w:rPr>
      <w:rFonts w:ascii="Times New Roman" w:hAnsi="Times New Roman" w:cs="Calibri"/>
      <w:b/>
      <w:bCs/>
      <w:color w:val="000000"/>
      <w:szCs w:val="22"/>
    </w:rPr>
  </w:style>
  <w:style w:type="character" w:customStyle="1" w:styleId="ResourceHistoryDateChar">
    <w:name w:val="Resource History Date Char"/>
    <w:basedOn w:val="DefaultParagraphFont"/>
    <w:link w:val="ResourceHistoryDate"/>
    <w:rsid w:val="00E958A4"/>
    <w:rPr>
      <w:rFonts w:ascii="Times New Roman" w:hAnsi="Times New Roman"/>
      <w:color w:val="000000"/>
    </w:rPr>
  </w:style>
  <w:style w:type="character" w:customStyle="1" w:styleId="ResourceHistoryAuthorChar">
    <w:name w:val="Resource History Author Char"/>
    <w:basedOn w:val="DefaultParagraphFont"/>
    <w:link w:val="ResourceHistoryAuthor"/>
    <w:rsid w:val="00E958A4"/>
    <w:rPr>
      <w:rFonts w:ascii="Times New Roman" w:hAnsi="Times New Roman"/>
      <w:color w:val="000000"/>
    </w:rPr>
  </w:style>
  <w:style w:type="character" w:customStyle="1" w:styleId="ResourceHistoryDescChar">
    <w:name w:val="Resource History Desc Char"/>
    <w:basedOn w:val="DefaultParagraphFont"/>
    <w:link w:val="ResourceHistoryDesc"/>
    <w:rsid w:val="00E958A4"/>
    <w:rPr>
      <w:rFonts w:ascii="Times New Roman" w:hAnsi="Times New Roman"/>
      <w:color w:val="000000"/>
    </w:rPr>
  </w:style>
  <w:style w:type="paragraph" w:customStyle="1" w:styleId="DefinedTermPara">
    <w:name w:val="Defined Term Para"/>
    <w:basedOn w:val="Normal"/>
    <w:link w:val="DefinedTermParaChar"/>
    <w:semiHidden/>
    <w:qFormat/>
    <w:rsid w:val="00E958A4"/>
    <w:pPr>
      <w:numPr>
        <w:numId w:val="15"/>
      </w:numPr>
      <w:spacing w:after="240"/>
      <w:outlineLvl w:val="0"/>
    </w:pPr>
    <w:rPr>
      <w:rFonts w:ascii="Times New Roman" w:hAnsi="Times New Roman"/>
    </w:rPr>
  </w:style>
  <w:style w:type="character" w:customStyle="1" w:styleId="DefinedTermParaChar">
    <w:name w:val="Defined Term Para Char"/>
    <w:basedOn w:val="DefaultParagraphFont"/>
    <w:link w:val="DefinedTermPara"/>
    <w:semiHidden/>
    <w:locked/>
    <w:rsid w:val="00E958A4"/>
    <w:rPr>
      <w:rFonts w:ascii="Times New Roman" w:hAnsi="Times New Roman"/>
      <w:color w:val="000000"/>
    </w:rPr>
  </w:style>
  <w:style w:type="paragraph" w:customStyle="1" w:styleId="LFParasubclause1">
    <w:name w:val="LF Para subclause 1"/>
    <w:qFormat/>
    <w:rsid w:val="00E958A4"/>
    <w:pPr>
      <w:numPr>
        <w:ilvl w:val="1"/>
        <w:numId w:val="3"/>
      </w:numPr>
      <w:spacing w:before="120" w:after="240"/>
      <w:outlineLvl w:val="1"/>
    </w:pPr>
    <w:rPr>
      <w:rFonts w:ascii="Times New Roman" w:hAnsi="Times New Roman"/>
      <w:color w:val="000000"/>
      <w:sz w:val="24"/>
      <w:szCs w:val="24"/>
    </w:rPr>
  </w:style>
  <w:style w:type="paragraph" w:customStyle="1" w:styleId="LFParasubclause2">
    <w:name w:val="LF Para subclause 2"/>
    <w:qFormat/>
    <w:rsid w:val="00E958A4"/>
    <w:pPr>
      <w:numPr>
        <w:ilvl w:val="2"/>
        <w:numId w:val="3"/>
      </w:numPr>
      <w:spacing w:before="120" w:after="240"/>
      <w:outlineLvl w:val="2"/>
    </w:pPr>
    <w:rPr>
      <w:rFonts w:ascii="Times New Roman" w:hAnsi="Times New Roman"/>
      <w:color w:val="000000"/>
      <w:sz w:val="24"/>
      <w:szCs w:val="24"/>
    </w:rPr>
  </w:style>
  <w:style w:type="paragraph" w:customStyle="1" w:styleId="LFParasubclause3">
    <w:name w:val="LF Para subclause 3"/>
    <w:qFormat/>
    <w:rsid w:val="00E958A4"/>
    <w:pPr>
      <w:numPr>
        <w:ilvl w:val="3"/>
        <w:numId w:val="3"/>
      </w:numPr>
      <w:spacing w:before="120" w:after="240"/>
      <w:outlineLvl w:val="3"/>
    </w:pPr>
    <w:rPr>
      <w:rFonts w:ascii="Times New Roman" w:hAnsi="Times New Roman"/>
      <w:color w:val="000000"/>
      <w:sz w:val="24"/>
      <w:szCs w:val="24"/>
    </w:rPr>
  </w:style>
  <w:style w:type="paragraph" w:customStyle="1" w:styleId="LFParasubclause4">
    <w:name w:val="LF Para subclause 4"/>
    <w:qFormat/>
    <w:rsid w:val="00E958A4"/>
    <w:pPr>
      <w:numPr>
        <w:ilvl w:val="4"/>
        <w:numId w:val="3"/>
      </w:numPr>
      <w:spacing w:before="120" w:after="240"/>
      <w:outlineLvl w:val="4"/>
    </w:pPr>
    <w:rPr>
      <w:rFonts w:ascii="Times New Roman" w:hAnsi="Times New Roman"/>
      <w:color w:val="000000"/>
      <w:sz w:val="24"/>
      <w:szCs w:val="24"/>
    </w:rPr>
  </w:style>
  <w:style w:type="paragraph" w:customStyle="1" w:styleId="LFTitle-Clause">
    <w:name w:val="LF Title - Clause"/>
    <w:link w:val="LFTitle-ClauseChar"/>
    <w:qFormat/>
    <w:rsid w:val="00E958A4"/>
    <w:pPr>
      <w:numPr>
        <w:numId w:val="3"/>
      </w:numPr>
      <w:spacing w:before="360" w:after="240"/>
      <w:jc w:val="center"/>
      <w:outlineLvl w:val="0"/>
    </w:pPr>
    <w:rPr>
      <w:rFonts w:ascii="Times New Roman" w:hAnsi="Times New Roman"/>
      <w:b/>
      <w:color w:val="000000"/>
      <w:sz w:val="24"/>
      <w:szCs w:val="24"/>
    </w:rPr>
  </w:style>
  <w:style w:type="character" w:customStyle="1" w:styleId="Title-Subclause1">
    <w:name w:val="Title - Subclause 1"/>
    <w:basedOn w:val="DefaultParagraphFont"/>
    <w:uiPriority w:val="1"/>
    <w:qFormat/>
    <w:rsid w:val="00E958A4"/>
    <w:rPr>
      <w:rFonts w:ascii="Times New Roman" w:hAnsi="Times New Roman" w:cs="Times New Roman"/>
      <w:b w:val="0"/>
      <w:dstrike w:val="0"/>
      <w:color w:val="000000"/>
      <w:sz w:val="24"/>
      <w:szCs w:val="22"/>
      <w:u w:val="none"/>
      <w:vertAlign w:val="baseline"/>
    </w:rPr>
  </w:style>
  <w:style w:type="paragraph" w:customStyle="1" w:styleId="SLPara-Clause">
    <w:name w:val="SL Para - Clause"/>
    <w:semiHidden/>
    <w:qFormat/>
    <w:rsid w:val="00E958A4"/>
    <w:pPr>
      <w:numPr>
        <w:numId w:val="2"/>
      </w:numPr>
      <w:spacing w:before="120" w:after="240"/>
      <w:outlineLvl w:val="0"/>
    </w:pPr>
    <w:rPr>
      <w:rFonts w:ascii="Times New Roman" w:hAnsi="Times New Roman"/>
      <w:color w:val="000000"/>
      <w:sz w:val="24"/>
      <w:szCs w:val="24"/>
    </w:rPr>
  </w:style>
  <w:style w:type="character" w:customStyle="1" w:styleId="CustomizableHeadingChar">
    <w:name w:val="Customizable Heading Char"/>
    <w:basedOn w:val="DefaultParagraphFont"/>
    <w:link w:val="CustomizableHeading"/>
    <w:rsid w:val="00E958A4"/>
    <w:rPr>
      <w:rFonts w:ascii="Times New Roman" w:hAnsi="Times New Roman"/>
      <w:b/>
      <w:color w:val="000000"/>
      <w:szCs w:val="22"/>
    </w:rPr>
  </w:style>
  <w:style w:type="character" w:customStyle="1" w:styleId="LFTitle-ClauseChar">
    <w:name w:val="LF Title - Clause Char"/>
    <w:basedOn w:val="DefaultParagraphFont"/>
    <w:link w:val="LFTitle-Clause"/>
    <w:rsid w:val="00E958A4"/>
    <w:rPr>
      <w:rFonts w:ascii="Times New Roman" w:hAnsi="Times New Roman"/>
      <w:b/>
      <w:color w:val="000000"/>
    </w:rPr>
  </w:style>
  <w:style w:type="paragraph" w:customStyle="1" w:styleId="MFPara-Clause">
    <w:name w:val="MF Para - Clause"/>
    <w:link w:val="MFPara-ClauseChar"/>
    <w:qFormat/>
    <w:rsid w:val="00E958A4"/>
    <w:pPr>
      <w:numPr>
        <w:numId w:val="4"/>
      </w:numPr>
      <w:spacing w:before="240" w:after="240"/>
      <w:ind w:firstLine="431"/>
      <w:outlineLvl w:val="0"/>
    </w:pPr>
    <w:rPr>
      <w:rFonts w:ascii="Times New Roman" w:hAnsi="Times New Roman"/>
      <w:color w:val="000000"/>
      <w:sz w:val="24"/>
      <w:szCs w:val="24"/>
    </w:rPr>
  </w:style>
  <w:style w:type="paragraph" w:customStyle="1" w:styleId="MFParasubclause1">
    <w:name w:val="MF Para subclause 1"/>
    <w:link w:val="MFParasubclause1Char"/>
    <w:rsid w:val="00E958A4"/>
    <w:pPr>
      <w:numPr>
        <w:ilvl w:val="1"/>
        <w:numId w:val="4"/>
      </w:numPr>
      <w:spacing w:before="120" w:after="240"/>
      <w:outlineLvl w:val="1"/>
    </w:pPr>
    <w:rPr>
      <w:rFonts w:ascii="Times New Roman" w:hAnsi="Times New Roman"/>
      <w:color w:val="000000"/>
      <w:sz w:val="24"/>
      <w:szCs w:val="24"/>
    </w:rPr>
  </w:style>
  <w:style w:type="paragraph" w:customStyle="1" w:styleId="MFParasubclause2">
    <w:name w:val="MF Para subclause 2"/>
    <w:link w:val="MFParasubclause2Char"/>
    <w:rsid w:val="00E958A4"/>
    <w:pPr>
      <w:numPr>
        <w:ilvl w:val="2"/>
        <w:numId w:val="4"/>
      </w:numPr>
      <w:spacing w:before="120" w:after="240"/>
      <w:outlineLvl w:val="2"/>
    </w:pPr>
    <w:rPr>
      <w:rFonts w:ascii="Times New Roman" w:hAnsi="Times New Roman"/>
      <w:color w:val="000000"/>
      <w:sz w:val="24"/>
      <w:szCs w:val="24"/>
    </w:rPr>
  </w:style>
  <w:style w:type="paragraph" w:customStyle="1" w:styleId="MFParasubclause3">
    <w:name w:val="MF Para subclause 3"/>
    <w:link w:val="MFParasubclause3Char"/>
    <w:rsid w:val="00E958A4"/>
    <w:pPr>
      <w:numPr>
        <w:ilvl w:val="3"/>
        <w:numId w:val="4"/>
      </w:numPr>
      <w:spacing w:before="120" w:after="240"/>
      <w:outlineLvl w:val="3"/>
    </w:pPr>
    <w:rPr>
      <w:rFonts w:ascii="Times New Roman" w:hAnsi="Times New Roman"/>
      <w:color w:val="000000"/>
      <w:sz w:val="24"/>
      <w:szCs w:val="24"/>
    </w:rPr>
  </w:style>
  <w:style w:type="paragraph" w:customStyle="1" w:styleId="MFParasubclause4">
    <w:name w:val="MF Para subclause 4"/>
    <w:link w:val="MFParasubclause4Char"/>
    <w:rsid w:val="00E958A4"/>
    <w:pPr>
      <w:numPr>
        <w:ilvl w:val="4"/>
        <w:numId w:val="4"/>
      </w:numPr>
      <w:spacing w:before="120" w:after="240"/>
      <w:outlineLvl w:val="4"/>
    </w:pPr>
    <w:rPr>
      <w:rFonts w:ascii="Times New Roman" w:hAnsi="Times New Roman"/>
      <w:color w:val="000000"/>
      <w:sz w:val="24"/>
      <w:szCs w:val="24"/>
    </w:rPr>
  </w:style>
  <w:style w:type="character" w:customStyle="1" w:styleId="SFParasubclause2Char">
    <w:name w:val="SF Para subclause 2 Char"/>
    <w:basedOn w:val="DefaultParagraphFont"/>
    <w:link w:val="SFParasubclause2"/>
    <w:locked/>
    <w:rsid w:val="00E958A4"/>
    <w:rPr>
      <w:rFonts w:ascii="Times New Roman" w:hAnsi="Times New Roman"/>
      <w:color w:val="000000"/>
    </w:rPr>
  </w:style>
  <w:style w:type="character" w:customStyle="1" w:styleId="SFParasubclause3Char">
    <w:name w:val="SF Para subclause 3 Char"/>
    <w:basedOn w:val="DefaultParagraphFont"/>
    <w:link w:val="SFParasubclause3"/>
    <w:locked/>
    <w:rsid w:val="00E958A4"/>
    <w:rPr>
      <w:rFonts w:ascii="Times New Roman" w:hAnsi="Times New Roman"/>
      <w:color w:val="000000"/>
    </w:rPr>
  </w:style>
  <w:style w:type="character" w:customStyle="1" w:styleId="SFPara-ClauseChar">
    <w:name w:val="SF Para - Clause Char"/>
    <w:basedOn w:val="DefaultParagraphFont"/>
    <w:link w:val="SFPara-Clause"/>
    <w:rsid w:val="00E958A4"/>
    <w:rPr>
      <w:rFonts w:ascii="Times New Roman" w:hAnsi="Times New Roman"/>
      <w:color w:val="000000"/>
    </w:rPr>
  </w:style>
  <w:style w:type="paragraph" w:customStyle="1" w:styleId="MemoPara-Clause">
    <w:name w:val="Memo Para - Clause"/>
    <w:link w:val="MemoPara-ClauseChar"/>
    <w:semiHidden/>
    <w:unhideWhenUsed/>
    <w:qFormat/>
    <w:rsid w:val="00134E8B"/>
    <w:pPr>
      <w:spacing w:before="120" w:after="240"/>
      <w:ind w:firstLine="720"/>
    </w:pPr>
    <w:rPr>
      <w:color w:val="000000"/>
      <w:sz w:val="24"/>
      <w:szCs w:val="24"/>
    </w:rPr>
  </w:style>
  <w:style w:type="character" w:customStyle="1" w:styleId="MemoPara-ClauseChar">
    <w:name w:val="Memo Para - Clause Char"/>
    <w:basedOn w:val="DefaultParagraphFont"/>
    <w:link w:val="MemoPara-Clause"/>
    <w:rsid w:val="00134E8B"/>
    <w:rPr>
      <w:color w:val="000000"/>
      <w:sz w:val="24"/>
      <w:szCs w:val="24"/>
    </w:rPr>
  </w:style>
  <w:style w:type="paragraph" w:customStyle="1" w:styleId="MemoParasubclause1">
    <w:name w:val="Memo Para subclause 1"/>
    <w:link w:val="MemoParasubclause1Char"/>
    <w:semiHidden/>
    <w:unhideWhenUsed/>
    <w:qFormat/>
    <w:rsid w:val="00134E8B"/>
    <w:pPr>
      <w:spacing w:before="120" w:after="240"/>
      <w:ind w:firstLine="720"/>
      <w:outlineLvl w:val="1"/>
    </w:pPr>
    <w:rPr>
      <w:color w:val="000000"/>
      <w:sz w:val="24"/>
      <w:szCs w:val="24"/>
    </w:rPr>
  </w:style>
  <w:style w:type="paragraph" w:customStyle="1" w:styleId="MemoClauseTitle-Para">
    <w:name w:val="Memo Clause Title - Para"/>
    <w:semiHidden/>
    <w:unhideWhenUsed/>
    <w:qFormat/>
    <w:rsid w:val="00134E8B"/>
    <w:pPr>
      <w:spacing w:before="120" w:after="240"/>
      <w:outlineLvl w:val="0"/>
    </w:pPr>
    <w:rPr>
      <w:b/>
      <w:color w:val="000000"/>
      <w:sz w:val="24"/>
      <w:szCs w:val="24"/>
      <w:u w:val="single"/>
    </w:rPr>
  </w:style>
  <w:style w:type="paragraph" w:customStyle="1" w:styleId="RESPara-Clause">
    <w:name w:val="RES Para - Clause"/>
    <w:basedOn w:val="Normal"/>
    <w:link w:val="RESPara-ClauseChar"/>
    <w:semiHidden/>
    <w:unhideWhenUsed/>
    <w:qFormat/>
    <w:rsid w:val="00134E8B"/>
    <w:pPr>
      <w:spacing w:before="240" w:after="240"/>
      <w:ind w:firstLine="720"/>
      <w:outlineLvl w:val="0"/>
    </w:pPr>
  </w:style>
  <w:style w:type="character" w:customStyle="1" w:styleId="RESPara-ClauseChar">
    <w:name w:val="RES Para - Clause Char"/>
    <w:basedOn w:val="DefaultParagraphFont"/>
    <w:link w:val="RESPara-Clause"/>
    <w:rsid w:val="00134E8B"/>
    <w:rPr>
      <w:color w:val="000000"/>
      <w:sz w:val="24"/>
      <w:szCs w:val="24"/>
    </w:rPr>
  </w:style>
  <w:style w:type="paragraph" w:customStyle="1" w:styleId="RecitalClause">
    <w:name w:val="Recital Clause"/>
    <w:link w:val="RecitalClauseChar"/>
    <w:semiHidden/>
    <w:unhideWhenUsed/>
    <w:qFormat/>
    <w:rsid w:val="00134E8B"/>
    <w:pPr>
      <w:tabs>
        <w:tab w:val="num" w:pos="0"/>
      </w:tabs>
      <w:spacing w:before="120" w:after="240"/>
      <w:ind w:firstLine="432"/>
    </w:pPr>
    <w:rPr>
      <w:color w:val="000000"/>
      <w:sz w:val="24"/>
      <w:szCs w:val="24"/>
    </w:rPr>
  </w:style>
  <w:style w:type="character" w:customStyle="1" w:styleId="RecitalClauseChar">
    <w:name w:val="Recital Clause Char"/>
    <w:basedOn w:val="DefaultParagraphFont"/>
    <w:link w:val="RecitalClause"/>
    <w:rsid w:val="00134E8B"/>
    <w:rPr>
      <w:color w:val="000000"/>
      <w:sz w:val="24"/>
      <w:szCs w:val="24"/>
    </w:rPr>
  </w:style>
  <w:style w:type="character" w:customStyle="1" w:styleId="MemoParasubclause1Char">
    <w:name w:val="Memo Para subclause 1 Char"/>
    <w:basedOn w:val="DefaultParagraphFont"/>
    <w:link w:val="MemoParasubclause1"/>
    <w:locked/>
    <w:rsid w:val="00134E8B"/>
    <w:rPr>
      <w:color w:val="000000"/>
      <w:sz w:val="24"/>
      <w:szCs w:val="24"/>
    </w:rPr>
  </w:style>
  <w:style w:type="character" w:customStyle="1" w:styleId="MFParasubclause1Char">
    <w:name w:val="MF Para subclause 1 Char"/>
    <w:basedOn w:val="DefaultParagraphFont"/>
    <w:link w:val="MFParasubclause1"/>
    <w:locked/>
    <w:rsid w:val="00E958A4"/>
    <w:rPr>
      <w:rFonts w:ascii="Times New Roman" w:hAnsi="Times New Roman"/>
      <w:color w:val="000000"/>
    </w:rPr>
  </w:style>
  <w:style w:type="character" w:customStyle="1" w:styleId="MFParasubclause2Char">
    <w:name w:val="MF Para subclause 2 Char"/>
    <w:basedOn w:val="DefaultParagraphFont"/>
    <w:link w:val="MFParasubclause2"/>
    <w:locked/>
    <w:rsid w:val="00E958A4"/>
    <w:rPr>
      <w:rFonts w:ascii="Times New Roman" w:hAnsi="Times New Roman"/>
      <w:color w:val="000000"/>
    </w:rPr>
  </w:style>
  <w:style w:type="character" w:customStyle="1" w:styleId="MFParasubclause3Char">
    <w:name w:val="MF Para subclause 3 Char"/>
    <w:basedOn w:val="DefaultParagraphFont"/>
    <w:link w:val="MFParasubclause3"/>
    <w:locked/>
    <w:rsid w:val="00E958A4"/>
    <w:rPr>
      <w:rFonts w:ascii="Times New Roman" w:hAnsi="Times New Roman"/>
      <w:color w:val="000000"/>
    </w:rPr>
  </w:style>
  <w:style w:type="character" w:customStyle="1" w:styleId="MFParasubclause4Char">
    <w:name w:val="MF Para subclause 4 Char"/>
    <w:basedOn w:val="DefaultParagraphFont"/>
    <w:link w:val="MFParasubclause4"/>
    <w:locked/>
    <w:rsid w:val="00E958A4"/>
    <w:rPr>
      <w:rFonts w:ascii="Times New Roman" w:hAnsi="Times New Roman"/>
      <w:color w:val="000000"/>
    </w:rPr>
  </w:style>
  <w:style w:type="character" w:customStyle="1" w:styleId="MFPara-ClauseChar">
    <w:name w:val="MF Para - Clause Char"/>
    <w:basedOn w:val="DefaultParagraphFont"/>
    <w:link w:val="MFPara-Clause"/>
    <w:rsid w:val="00E958A4"/>
    <w:rPr>
      <w:rFonts w:ascii="Times New Roman" w:hAnsi="Times New Roman"/>
      <w:color w:val="000000"/>
    </w:rPr>
  </w:style>
  <w:style w:type="paragraph" w:styleId="DocumentMap">
    <w:name w:val="Document Map"/>
    <w:basedOn w:val="Normal"/>
    <w:link w:val="DocumentMapChar"/>
    <w:semiHidden/>
    <w:rsid w:val="00E958A4"/>
    <w:rPr>
      <w:rFonts w:ascii="Tahoma" w:hAnsi="Tahoma" w:cs="Tahoma"/>
      <w:sz w:val="16"/>
      <w:szCs w:val="16"/>
    </w:rPr>
  </w:style>
  <w:style w:type="character" w:customStyle="1" w:styleId="DocumentMapChar">
    <w:name w:val="Document Map Char"/>
    <w:basedOn w:val="DefaultParagraphFont"/>
    <w:link w:val="DocumentMap"/>
    <w:semiHidden/>
    <w:rsid w:val="00E958A4"/>
    <w:rPr>
      <w:rFonts w:ascii="Tahoma" w:hAnsi="Tahoma" w:cs="Tahoma"/>
      <w:color w:val="000000"/>
      <w:sz w:val="16"/>
      <w:szCs w:val="16"/>
    </w:rPr>
  </w:style>
  <w:style w:type="paragraph" w:customStyle="1" w:styleId="ppcountsave">
    <w:name w:val="ppcountsave"/>
    <w:link w:val="ppcountsaveChar"/>
    <w:semiHidden/>
    <w:qFormat/>
    <w:rsid w:val="00E958A4"/>
    <w:pPr>
      <w:spacing w:before="120"/>
    </w:pPr>
    <w:rPr>
      <w:color w:val="000000"/>
      <w:sz w:val="14"/>
      <w:szCs w:val="14"/>
    </w:rPr>
  </w:style>
  <w:style w:type="character" w:customStyle="1" w:styleId="ppcountsaveChar">
    <w:name w:val="ppcountsave Char"/>
    <w:basedOn w:val="DefaultParagraphFont"/>
    <w:link w:val="ppcountsave"/>
    <w:semiHidden/>
    <w:rsid w:val="00E958A4"/>
    <w:rPr>
      <w:color w:val="000000"/>
      <w:sz w:val="14"/>
      <w:szCs w:val="14"/>
    </w:rPr>
  </w:style>
  <w:style w:type="paragraph" w:customStyle="1" w:styleId="LFParaOptsubclause1">
    <w:name w:val="LF Para Opt subclause 1"/>
    <w:basedOn w:val="Normal"/>
    <w:semiHidden/>
    <w:qFormat/>
    <w:rsid w:val="00E958A4"/>
    <w:pPr>
      <w:numPr>
        <w:ilvl w:val="1"/>
        <w:numId w:val="5"/>
      </w:numPr>
      <w:shd w:val="clear" w:color="auto" w:fill="D9D9D9"/>
      <w:spacing w:after="240"/>
      <w:outlineLvl w:val="1"/>
    </w:pPr>
    <w:rPr>
      <w:rFonts w:ascii="Times New Roman" w:hAnsi="Times New Roman"/>
    </w:rPr>
  </w:style>
  <w:style w:type="paragraph" w:customStyle="1" w:styleId="docversion">
    <w:name w:val="docversion"/>
    <w:link w:val="docversionChar"/>
    <w:semiHidden/>
    <w:rsid w:val="00E958A4"/>
    <w:pPr>
      <w:spacing w:before="120"/>
    </w:pPr>
    <w:rPr>
      <w:color w:val="000000"/>
      <w:sz w:val="14"/>
      <w:szCs w:val="22"/>
    </w:rPr>
  </w:style>
  <w:style w:type="character" w:customStyle="1" w:styleId="docversionChar">
    <w:name w:val="docversion Char"/>
    <w:basedOn w:val="DefaultParagraphFont"/>
    <w:link w:val="docversion"/>
    <w:semiHidden/>
    <w:rsid w:val="00E958A4"/>
    <w:rPr>
      <w:color w:val="000000"/>
      <w:sz w:val="14"/>
      <w:szCs w:val="22"/>
    </w:rPr>
  </w:style>
  <w:style w:type="character" w:customStyle="1" w:styleId="Title-Clause">
    <w:name w:val="Title - Clause"/>
    <w:basedOn w:val="DefaultParagraphFont"/>
    <w:uiPriority w:val="1"/>
    <w:rsid w:val="00E958A4"/>
    <w:rPr>
      <w:rFonts w:ascii="Times New Roman" w:hAnsi="Times New Roman" w:cs="Times New Roman"/>
      <w:b w:val="0"/>
      <w:dstrike w:val="0"/>
      <w:color w:val="000000"/>
      <w:sz w:val="24"/>
      <w:u w:val="none"/>
      <w:vertAlign w:val="baseline"/>
    </w:rPr>
  </w:style>
  <w:style w:type="character" w:customStyle="1" w:styleId="Title-Subclause2">
    <w:name w:val="Title - Subclause 2"/>
    <w:basedOn w:val="DefaultParagraphFont"/>
    <w:uiPriority w:val="1"/>
    <w:rsid w:val="00E958A4"/>
    <w:rPr>
      <w:rFonts w:ascii="Times New Roman" w:hAnsi="Times New Roman" w:cs="Times New Roman"/>
      <w:b w:val="0"/>
      <w:dstrike w:val="0"/>
      <w:color w:val="000000"/>
      <w:sz w:val="24"/>
      <w:u w:val="none"/>
      <w:vertAlign w:val="baseline"/>
    </w:rPr>
  </w:style>
  <w:style w:type="character" w:customStyle="1" w:styleId="Title-Subclause3">
    <w:name w:val="Title - Subclause 3"/>
    <w:basedOn w:val="DefaultParagraphFont"/>
    <w:uiPriority w:val="1"/>
    <w:rsid w:val="00E958A4"/>
    <w:rPr>
      <w:rFonts w:ascii="Times New Roman" w:hAnsi="Times New Roman" w:cs="Times New Roman"/>
      <w:b w:val="0"/>
      <w:dstrike w:val="0"/>
      <w:color w:val="000000"/>
      <w:sz w:val="24"/>
      <w:u w:val="none"/>
      <w:vertAlign w:val="baseline"/>
    </w:rPr>
  </w:style>
  <w:style w:type="character" w:customStyle="1" w:styleId="Title-Subclause4">
    <w:name w:val="Title - Subclause 4"/>
    <w:basedOn w:val="DefaultParagraphFont"/>
    <w:uiPriority w:val="1"/>
    <w:rsid w:val="00E958A4"/>
    <w:rPr>
      <w:rFonts w:ascii="Times New Roman" w:hAnsi="Times New Roman" w:cs="Times New Roman"/>
      <w:b w:val="0"/>
      <w:dstrike w:val="0"/>
      <w:color w:val="000000"/>
      <w:sz w:val="24"/>
      <w:u w:val="none"/>
      <w:vertAlign w:val="baseline"/>
    </w:rPr>
  </w:style>
  <w:style w:type="paragraph" w:customStyle="1" w:styleId="LFParaOptsubclause2">
    <w:name w:val="LF Para Opt subclause 2"/>
    <w:basedOn w:val="Normal"/>
    <w:semiHidden/>
    <w:qFormat/>
    <w:rsid w:val="00E958A4"/>
    <w:pPr>
      <w:numPr>
        <w:ilvl w:val="2"/>
        <w:numId w:val="5"/>
      </w:numPr>
      <w:shd w:val="clear" w:color="auto" w:fill="D9D9D9"/>
      <w:spacing w:after="240"/>
      <w:outlineLvl w:val="2"/>
    </w:pPr>
    <w:rPr>
      <w:rFonts w:ascii="Times New Roman" w:hAnsi="Times New Roman"/>
    </w:rPr>
  </w:style>
  <w:style w:type="paragraph" w:customStyle="1" w:styleId="LFParaOptsubclause3">
    <w:name w:val="LF Para Opt subclause 3"/>
    <w:basedOn w:val="LFParasubclause3"/>
    <w:semiHidden/>
    <w:qFormat/>
    <w:rsid w:val="00E958A4"/>
    <w:pPr>
      <w:numPr>
        <w:numId w:val="5"/>
      </w:numPr>
      <w:shd w:val="clear" w:color="auto" w:fill="D9D9D9"/>
    </w:pPr>
  </w:style>
  <w:style w:type="paragraph" w:customStyle="1" w:styleId="LFParaOptsubclause4">
    <w:name w:val="LF Para Opt subclause 4"/>
    <w:basedOn w:val="LFParasubclause4"/>
    <w:semiHidden/>
    <w:qFormat/>
    <w:rsid w:val="00E958A4"/>
    <w:pPr>
      <w:numPr>
        <w:numId w:val="5"/>
      </w:numPr>
      <w:shd w:val="clear" w:color="auto" w:fill="D9D9D9"/>
    </w:pPr>
  </w:style>
  <w:style w:type="paragraph" w:customStyle="1" w:styleId="LFTitle-OptClause">
    <w:name w:val="LF Title - Opt Clause"/>
    <w:basedOn w:val="Normal"/>
    <w:link w:val="LFTitle-OptClauseChar"/>
    <w:semiHidden/>
    <w:qFormat/>
    <w:rsid w:val="00E958A4"/>
    <w:pPr>
      <w:numPr>
        <w:numId w:val="5"/>
      </w:numPr>
      <w:shd w:val="clear" w:color="auto" w:fill="D9D9D9"/>
      <w:spacing w:before="360" w:after="240"/>
      <w:jc w:val="center"/>
      <w:outlineLvl w:val="0"/>
    </w:pPr>
    <w:rPr>
      <w:rFonts w:ascii="Times New Roman" w:hAnsi="Times New Roman"/>
      <w:b/>
    </w:rPr>
  </w:style>
  <w:style w:type="character" w:customStyle="1" w:styleId="Title-OptSubclause2">
    <w:name w:val="Title - Opt Subclause 2"/>
    <w:basedOn w:val="DefaultParagraphFont"/>
    <w:uiPriority w:val="1"/>
    <w:semiHidden/>
    <w:rsid w:val="00E958A4"/>
    <w:rPr>
      <w:rFonts w:ascii="Times New Roman" w:hAnsi="Times New Roman" w:cs="Times New Roman"/>
      <w:b w:val="0"/>
      <w:caps w:val="0"/>
      <w:dstrike w:val="0"/>
      <w:color w:val="000000"/>
      <w:sz w:val="24"/>
      <w:bdr w:val="none" w:sz="0" w:space="0" w:color="auto"/>
      <w:shd w:val="clear" w:color="auto" w:fill="D9D9D9"/>
      <w:vertAlign w:val="baseline"/>
    </w:rPr>
  </w:style>
  <w:style w:type="character" w:customStyle="1" w:styleId="Title-OptSubclause3">
    <w:name w:val="Title - Opt Subclause 3"/>
    <w:basedOn w:val="DefaultParagraphFont"/>
    <w:uiPriority w:val="1"/>
    <w:semiHidden/>
    <w:rsid w:val="00E958A4"/>
    <w:rPr>
      <w:rFonts w:ascii="Times New Roman" w:hAnsi="Times New Roman" w:cs="Times New Roman"/>
      <w:b w:val="0"/>
      <w:dstrike w:val="0"/>
      <w:color w:val="000000"/>
      <w:sz w:val="24"/>
      <w:bdr w:val="none" w:sz="0" w:space="0" w:color="auto"/>
      <w:shd w:val="clear" w:color="auto" w:fill="D9D9D9"/>
      <w:vertAlign w:val="baseline"/>
    </w:rPr>
  </w:style>
  <w:style w:type="character" w:customStyle="1" w:styleId="Title-OptSubclause4">
    <w:name w:val="Title - Opt Subclause 4"/>
    <w:basedOn w:val="DefaultParagraphFont"/>
    <w:uiPriority w:val="1"/>
    <w:semiHidden/>
    <w:rsid w:val="00E958A4"/>
    <w:rPr>
      <w:rFonts w:ascii="Times New Roman" w:hAnsi="Times New Roman" w:cs="Times New Roman"/>
      <w:b w:val="0"/>
      <w:dstrike w:val="0"/>
      <w:color w:val="000000"/>
      <w:sz w:val="24"/>
      <w:szCs w:val="22"/>
      <w:bdr w:val="none" w:sz="0" w:space="0" w:color="auto"/>
      <w:shd w:val="clear" w:color="auto" w:fill="D9D9D9"/>
      <w:vertAlign w:val="baseline"/>
    </w:rPr>
  </w:style>
  <w:style w:type="character" w:customStyle="1" w:styleId="LFTitle-OptClauseChar">
    <w:name w:val="LF Title - Opt Clause Char"/>
    <w:basedOn w:val="DefaultParagraphFont"/>
    <w:link w:val="LFTitle-OptClause"/>
    <w:semiHidden/>
    <w:rsid w:val="00E958A4"/>
    <w:rPr>
      <w:rFonts w:ascii="Times New Roman" w:hAnsi="Times New Roman"/>
      <w:b/>
      <w:color w:val="000000"/>
      <w:shd w:val="clear" w:color="auto" w:fill="D9D9D9"/>
    </w:rPr>
  </w:style>
  <w:style w:type="character" w:customStyle="1" w:styleId="Title-OptSubclause1">
    <w:name w:val="Title - Opt Subclause 1"/>
    <w:basedOn w:val="DefaultParagraphFont"/>
    <w:uiPriority w:val="1"/>
    <w:semiHidden/>
    <w:rsid w:val="00E958A4"/>
    <w:rPr>
      <w:rFonts w:ascii="Times New Roman" w:hAnsi="Times New Roman" w:cs="Times New Roman"/>
      <w:b w:val="0"/>
      <w:dstrike w:val="0"/>
      <w:color w:val="000000"/>
      <w:sz w:val="24"/>
      <w:szCs w:val="22"/>
      <w:u w:val="none"/>
      <w:bdr w:val="none" w:sz="0" w:space="0" w:color="auto"/>
      <w:shd w:val="clear" w:color="auto" w:fill="D9D9D9"/>
      <w:vertAlign w:val="baseline"/>
    </w:rPr>
  </w:style>
  <w:style w:type="paragraph" w:customStyle="1" w:styleId="SLPara-OptClause">
    <w:name w:val="SL Para - Opt Clause"/>
    <w:semiHidden/>
    <w:qFormat/>
    <w:rsid w:val="00E958A4"/>
    <w:pPr>
      <w:numPr>
        <w:numId w:val="6"/>
      </w:numPr>
      <w:shd w:val="clear" w:color="auto" w:fill="D9D9D9"/>
      <w:spacing w:before="120" w:after="240"/>
      <w:outlineLvl w:val="0"/>
    </w:pPr>
    <w:rPr>
      <w:rFonts w:ascii="Times New Roman" w:hAnsi="Times New Roman"/>
      <w:color w:val="000000"/>
      <w:sz w:val="24"/>
      <w:szCs w:val="24"/>
    </w:rPr>
  </w:style>
  <w:style w:type="paragraph" w:customStyle="1" w:styleId="SFPara-OptClause">
    <w:name w:val="SF Para - Opt Clause"/>
    <w:basedOn w:val="Normal"/>
    <w:semiHidden/>
    <w:qFormat/>
    <w:rsid w:val="00E958A4"/>
    <w:pPr>
      <w:numPr>
        <w:numId w:val="7"/>
      </w:numPr>
      <w:shd w:val="clear" w:color="auto" w:fill="D9D9D9"/>
      <w:spacing w:before="240" w:after="240"/>
      <w:outlineLvl w:val="0"/>
    </w:pPr>
    <w:rPr>
      <w:rFonts w:ascii="Times New Roman" w:hAnsi="Times New Roman"/>
    </w:rPr>
  </w:style>
  <w:style w:type="paragraph" w:customStyle="1" w:styleId="SFParaOptsubclause1">
    <w:name w:val="SF Para Opt subclause 1"/>
    <w:basedOn w:val="SFParasubclause1"/>
    <w:semiHidden/>
    <w:qFormat/>
    <w:rsid w:val="00E958A4"/>
    <w:pPr>
      <w:numPr>
        <w:numId w:val="7"/>
      </w:numPr>
      <w:shd w:val="clear" w:color="auto" w:fill="D9D9D9"/>
    </w:pPr>
  </w:style>
  <w:style w:type="paragraph" w:customStyle="1" w:styleId="SFParaOptsubclause2">
    <w:name w:val="SF Para Opt subclause 2"/>
    <w:basedOn w:val="Normal"/>
    <w:semiHidden/>
    <w:qFormat/>
    <w:rsid w:val="00E958A4"/>
    <w:pPr>
      <w:numPr>
        <w:ilvl w:val="2"/>
        <w:numId w:val="7"/>
      </w:numPr>
      <w:shd w:val="clear" w:color="auto" w:fill="D9D9D9"/>
      <w:spacing w:after="240"/>
      <w:outlineLvl w:val="2"/>
    </w:pPr>
    <w:rPr>
      <w:rFonts w:ascii="Times New Roman" w:hAnsi="Times New Roman"/>
    </w:rPr>
  </w:style>
  <w:style w:type="paragraph" w:customStyle="1" w:styleId="SFParaOptsubclause3">
    <w:name w:val="SF Para Opt subclause 3"/>
    <w:basedOn w:val="SFParasubclause3"/>
    <w:semiHidden/>
    <w:qFormat/>
    <w:rsid w:val="00E958A4"/>
    <w:pPr>
      <w:numPr>
        <w:numId w:val="7"/>
      </w:numPr>
      <w:shd w:val="clear" w:color="auto" w:fill="D9D9D9"/>
    </w:pPr>
  </w:style>
  <w:style w:type="paragraph" w:customStyle="1" w:styleId="MFParaOptsubclause1">
    <w:name w:val="MF Para Opt subclause 1"/>
    <w:basedOn w:val="Normal"/>
    <w:semiHidden/>
    <w:qFormat/>
    <w:rsid w:val="00E958A4"/>
    <w:pPr>
      <w:numPr>
        <w:ilvl w:val="1"/>
        <w:numId w:val="8"/>
      </w:numPr>
      <w:shd w:val="clear" w:color="auto" w:fill="D9D9D9"/>
      <w:spacing w:after="240"/>
      <w:outlineLvl w:val="1"/>
    </w:pPr>
    <w:rPr>
      <w:rFonts w:ascii="Times New Roman" w:hAnsi="Times New Roman"/>
    </w:rPr>
  </w:style>
  <w:style w:type="paragraph" w:customStyle="1" w:styleId="MFPara-OptClause">
    <w:name w:val="MF Para - Opt Clause"/>
    <w:basedOn w:val="Normal"/>
    <w:semiHidden/>
    <w:qFormat/>
    <w:rsid w:val="00E958A4"/>
    <w:pPr>
      <w:numPr>
        <w:numId w:val="8"/>
      </w:numPr>
      <w:shd w:val="clear" w:color="auto" w:fill="D9D9D9"/>
      <w:spacing w:after="240"/>
      <w:outlineLvl w:val="0"/>
    </w:pPr>
    <w:rPr>
      <w:rFonts w:ascii="Times New Roman" w:hAnsi="Times New Roman"/>
    </w:rPr>
  </w:style>
  <w:style w:type="paragraph" w:customStyle="1" w:styleId="MFParaOptsubclause2">
    <w:name w:val="MF Para Opt subclause 2"/>
    <w:basedOn w:val="Normal"/>
    <w:semiHidden/>
    <w:qFormat/>
    <w:rsid w:val="00E958A4"/>
    <w:pPr>
      <w:numPr>
        <w:ilvl w:val="2"/>
        <w:numId w:val="8"/>
      </w:numPr>
      <w:shd w:val="clear" w:color="auto" w:fill="D9D9D9"/>
      <w:spacing w:after="240"/>
      <w:outlineLvl w:val="2"/>
    </w:pPr>
    <w:rPr>
      <w:rFonts w:ascii="Times New Roman" w:hAnsi="Times New Roman"/>
    </w:rPr>
  </w:style>
  <w:style w:type="paragraph" w:customStyle="1" w:styleId="MFParaOptsubclause3">
    <w:name w:val="MF Para Opt subclause 3"/>
    <w:basedOn w:val="Normal"/>
    <w:semiHidden/>
    <w:qFormat/>
    <w:rsid w:val="00E958A4"/>
    <w:pPr>
      <w:numPr>
        <w:ilvl w:val="3"/>
        <w:numId w:val="8"/>
      </w:numPr>
      <w:shd w:val="clear" w:color="auto" w:fill="D9D9D9"/>
      <w:spacing w:after="240"/>
      <w:outlineLvl w:val="3"/>
    </w:pPr>
    <w:rPr>
      <w:rFonts w:ascii="Times New Roman" w:hAnsi="Times New Roman"/>
    </w:rPr>
  </w:style>
  <w:style w:type="paragraph" w:customStyle="1" w:styleId="MFParaOptsubclause4">
    <w:name w:val="MF Para Opt subclause 4"/>
    <w:basedOn w:val="Normal"/>
    <w:semiHidden/>
    <w:qFormat/>
    <w:rsid w:val="00E958A4"/>
    <w:pPr>
      <w:numPr>
        <w:ilvl w:val="4"/>
        <w:numId w:val="8"/>
      </w:numPr>
      <w:shd w:val="clear" w:color="auto" w:fill="D9D9D9"/>
      <w:tabs>
        <w:tab w:val="left" w:pos="2970"/>
      </w:tabs>
      <w:spacing w:after="240"/>
      <w:outlineLvl w:val="4"/>
    </w:pPr>
    <w:rPr>
      <w:rFonts w:ascii="Times New Roman" w:hAnsi="Times New Roman"/>
    </w:rPr>
  </w:style>
  <w:style w:type="paragraph" w:customStyle="1" w:styleId="HeadingLevel3">
    <w:name w:val="Heading Level 3"/>
    <w:link w:val="HeadingLevel3Char"/>
    <w:qFormat/>
    <w:rsid w:val="00E958A4"/>
    <w:pPr>
      <w:spacing w:before="120"/>
      <w:outlineLvl w:val="2"/>
    </w:pPr>
    <w:rPr>
      <w:rFonts w:cs="Calibri"/>
      <w:b/>
      <w:bCs/>
      <w:color w:val="000000"/>
      <w:szCs w:val="22"/>
    </w:rPr>
  </w:style>
  <w:style w:type="character" w:customStyle="1" w:styleId="HeadingLevel2Char">
    <w:name w:val="Heading Level 2 Char"/>
    <w:basedOn w:val="DefaultParagraphFont"/>
    <w:link w:val="HeadingLevel2"/>
    <w:rsid w:val="00E958A4"/>
    <w:rPr>
      <w:b/>
      <w:color w:val="000000"/>
      <w:sz w:val="22"/>
      <w:szCs w:val="22"/>
    </w:rPr>
  </w:style>
  <w:style w:type="character" w:customStyle="1" w:styleId="HeadingLevel3Char">
    <w:name w:val="Heading Level 3 Char"/>
    <w:basedOn w:val="DefaultParagraphFont"/>
    <w:link w:val="HeadingLevel3"/>
    <w:rsid w:val="00E958A4"/>
    <w:rPr>
      <w:rFonts w:cs="Calibri"/>
      <w:b/>
      <w:bCs/>
      <w:color w:val="000000"/>
      <w:sz w:val="20"/>
      <w:szCs w:val="22"/>
    </w:rPr>
  </w:style>
  <w:style w:type="character" w:customStyle="1" w:styleId="BlockQuoteChar">
    <w:name w:val="Block Quote Char"/>
    <w:basedOn w:val="DefaultParagraphFont"/>
    <w:link w:val="BlockQuote"/>
    <w:rsid w:val="00E958A4"/>
    <w:rPr>
      <w:rFonts w:ascii="Times New Roman" w:hAnsi="Times New Roman"/>
      <w:color w:val="000000"/>
      <w:szCs w:val="22"/>
    </w:rPr>
  </w:style>
  <w:style w:type="character" w:customStyle="1" w:styleId="BulletList1Char">
    <w:name w:val="Bullet List 1 Char"/>
    <w:basedOn w:val="DefaultParagraphFont"/>
    <w:link w:val="BulletList1"/>
    <w:rsid w:val="00E958A4"/>
    <w:rPr>
      <w:rFonts w:ascii="Times New Roman" w:hAnsi="Times New Roman"/>
      <w:color w:val="000000"/>
    </w:rPr>
  </w:style>
  <w:style w:type="character" w:customStyle="1" w:styleId="BulletList2Char">
    <w:name w:val="Bullet List 2 Char"/>
    <w:basedOn w:val="DefaultParagraphFont"/>
    <w:link w:val="BulletList2"/>
    <w:rsid w:val="00E958A4"/>
    <w:rPr>
      <w:rFonts w:ascii="Times New Roman" w:hAnsi="Times New Roman"/>
      <w:color w:val="000000"/>
    </w:rPr>
  </w:style>
  <w:style w:type="paragraph" w:customStyle="1" w:styleId="LFPara-Clause-nonum">
    <w:name w:val="LF Para - Clause - no num"/>
    <w:basedOn w:val="Normal"/>
    <w:link w:val="LFPara-Clause-nonumChar"/>
    <w:qFormat/>
    <w:rsid w:val="00E958A4"/>
    <w:pPr>
      <w:spacing w:after="240"/>
      <w:ind w:firstLine="432"/>
    </w:pPr>
    <w:rPr>
      <w:rFonts w:ascii="Times New Roman" w:hAnsi="Times New Roman"/>
    </w:rPr>
  </w:style>
  <w:style w:type="character" w:customStyle="1" w:styleId="LFPara-Clause-nonumChar">
    <w:name w:val="LF Para - Clause - no num Char"/>
    <w:basedOn w:val="DefaultParagraphFont"/>
    <w:link w:val="LFPara-Clause-nonum"/>
    <w:rsid w:val="00E958A4"/>
    <w:rPr>
      <w:rFonts w:ascii="Times New Roman" w:hAnsi="Times New Roman"/>
      <w:color w:val="000000"/>
    </w:rPr>
  </w:style>
  <w:style w:type="paragraph" w:customStyle="1" w:styleId="LFParasubclause1-nonum">
    <w:name w:val="LF Para subclause 1 - no num"/>
    <w:qFormat/>
    <w:rsid w:val="00E958A4"/>
    <w:pPr>
      <w:spacing w:before="120" w:after="240"/>
      <w:ind w:firstLine="720"/>
      <w:outlineLvl w:val="1"/>
    </w:pPr>
    <w:rPr>
      <w:rFonts w:ascii="Times New Roman" w:hAnsi="Times New Roman"/>
      <w:color w:val="000000"/>
      <w:sz w:val="24"/>
      <w:szCs w:val="24"/>
    </w:rPr>
  </w:style>
  <w:style w:type="paragraph" w:customStyle="1" w:styleId="LFParasubclause2-nonum">
    <w:name w:val="LF Para subclause 2 - no num"/>
    <w:qFormat/>
    <w:rsid w:val="00E958A4"/>
    <w:pPr>
      <w:spacing w:before="120" w:after="240"/>
      <w:ind w:left="720" w:firstLine="1440"/>
      <w:outlineLvl w:val="2"/>
    </w:pPr>
    <w:rPr>
      <w:rFonts w:ascii="Times New Roman" w:hAnsi="Times New Roman"/>
      <w:color w:val="000000"/>
      <w:sz w:val="24"/>
      <w:szCs w:val="24"/>
    </w:rPr>
  </w:style>
  <w:style w:type="paragraph" w:customStyle="1" w:styleId="LFParasubclause3-nonum">
    <w:name w:val="LF Para subclause 3 - no num"/>
    <w:qFormat/>
    <w:rsid w:val="00E958A4"/>
    <w:pPr>
      <w:spacing w:before="120" w:after="240"/>
      <w:ind w:left="1512" w:firstLine="1368"/>
      <w:outlineLvl w:val="3"/>
    </w:pPr>
    <w:rPr>
      <w:rFonts w:ascii="Times New Roman" w:hAnsi="Times New Roman"/>
      <w:color w:val="000000"/>
      <w:sz w:val="24"/>
      <w:szCs w:val="24"/>
    </w:rPr>
  </w:style>
  <w:style w:type="paragraph" w:customStyle="1" w:styleId="LFParasubclause4-nonum">
    <w:name w:val="LF Para subclause 4 - no num"/>
    <w:qFormat/>
    <w:rsid w:val="00E958A4"/>
    <w:pPr>
      <w:spacing w:before="120" w:after="240"/>
      <w:ind w:left="2160" w:firstLine="1440"/>
      <w:outlineLvl w:val="4"/>
    </w:pPr>
    <w:rPr>
      <w:rFonts w:ascii="Times New Roman" w:hAnsi="Times New Roman"/>
      <w:color w:val="000000"/>
      <w:sz w:val="24"/>
      <w:szCs w:val="24"/>
    </w:rPr>
  </w:style>
  <w:style w:type="character" w:customStyle="1" w:styleId="LinkManual">
    <w:name w:val="Link (Manual)"/>
    <w:qFormat/>
    <w:rsid w:val="00E958A4"/>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E958A4"/>
    <w:pPr>
      <w:numPr>
        <w:numId w:val="9"/>
      </w:numPr>
      <w:spacing w:before="120" w:after="120"/>
    </w:pPr>
    <w:rPr>
      <w:rFonts w:ascii="Times New Roman" w:hAnsi="Times New Roman"/>
      <w:color w:val="000000"/>
      <w:sz w:val="24"/>
      <w:szCs w:val="24"/>
    </w:rPr>
  </w:style>
  <w:style w:type="paragraph" w:customStyle="1" w:styleId="List-LowerAlphaListLevel2">
    <w:name w:val="List - Lower Alpha List Level 2"/>
    <w:link w:val="List-LowerAlphaListLevel2Char"/>
    <w:qFormat/>
    <w:rsid w:val="00E958A4"/>
    <w:pPr>
      <w:numPr>
        <w:numId w:val="10"/>
      </w:numPr>
      <w:spacing w:before="120" w:after="120"/>
    </w:pPr>
    <w:rPr>
      <w:rFonts w:ascii="Times New Roman" w:hAnsi="Times New Roman"/>
      <w:color w:val="000000"/>
      <w:sz w:val="24"/>
      <w:szCs w:val="24"/>
    </w:rPr>
  </w:style>
  <w:style w:type="paragraph" w:customStyle="1" w:styleId="List-LowerRomanListLevel1">
    <w:name w:val="List - Lower Roman List Level 1"/>
    <w:link w:val="List-LowerRomanListLevel1Char"/>
    <w:qFormat/>
    <w:rsid w:val="00E958A4"/>
    <w:pPr>
      <w:numPr>
        <w:numId w:val="11"/>
      </w:numPr>
      <w:spacing w:before="120" w:after="120"/>
    </w:pPr>
    <w:rPr>
      <w:rFonts w:ascii="Times New Roman" w:hAnsi="Times New Roman"/>
      <w:color w:val="000000"/>
      <w:sz w:val="24"/>
      <w:szCs w:val="24"/>
    </w:rPr>
  </w:style>
  <w:style w:type="paragraph" w:customStyle="1" w:styleId="List-LowerRomanListLevel2">
    <w:name w:val="List - Lower Roman List Level 2"/>
    <w:link w:val="List-LowerRomanListLevel2Char"/>
    <w:qFormat/>
    <w:rsid w:val="00E958A4"/>
    <w:pPr>
      <w:numPr>
        <w:numId w:val="12"/>
      </w:numPr>
      <w:spacing w:before="120" w:after="120"/>
    </w:pPr>
    <w:rPr>
      <w:rFonts w:ascii="Times New Roman" w:hAnsi="Times New Roman"/>
      <w:color w:val="000000"/>
      <w:sz w:val="24"/>
      <w:szCs w:val="24"/>
    </w:rPr>
  </w:style>
  <w:style w:type="paragraph" w:customStyle="1" w:styleId="List-NumberedListLevel1">
    <w:name w:val="List - Numbered List Level 1"/>
    <w:link w:val="List-NumberedListLevel1Char"/>
    <w:qFormat/>
    <w:rsid w:val="00E958A4"/>
    <w:pPr>
      <w:numPr>
        <w:numId w:val="17"/>
      </w:numPr>
      <w:spacing w:before="120" w:after="120"/>
    </w:pPr>
    <w:rPr>
      <w:rFonts w:ascii="Times New Roman" w:hAnsi="Times New Roman"/>
      <w:color w:val="000000"/>
      <w:sz w:val="24"/>
      <w:szCs w:val="24"/>
    </w:rPr>
  </w:style>
  <w:style w:type="paragraph" w:customStyle="1" w:styleId="List-UpperAlphaListLevel1">
    <w:name w:val="List - Upper Alpha List Level 1"/>
    <w:link w:val="List-UpperAlphaListLevel1Char"/>
    <w:qFormat/>
    <w:rsid w:val="00E958A4"/>
    <w:pPr>
      <w:numPr>
        <w:numId w:val="13"/>
      </w:numPr>
      <w:spacing w:before="120" w:after="120"/>
    </w:pPr>
    <w:rPr>
      <w:rFonts w:ascii="Times New Roman" w:hAnsi="Times New Roman"/>
      <w:color w:val="000000"/>
      <w:sz w:val="24"/>
      <w:szCs w:val="24"/>
    </w:rPr>
  </w:style>
  <w:style w:type="paragraph" w:customStyle="1" w:styleId="List-UpperAlphaListLevel2">
    <w:name w:val="List - Upper Alpha List Level 2"/>
    <w:link w:val="List-UpperAlphaListLevel2Char"/>
    <w:qFormat/>
    <w:rsid w:val="00E958A4"/>
    <w:pPr>
      <w:numPr>
        <w:numId w:val="14"/>
      </w:numPr>
      <w:spacing w:before="120" w:after="120"/>
    </w:pPr>
    <w:rPr>
      <w:rFonts w:ascii="Times New Roman" w:hAnsi="Times New Roman"/>
      <w:color w:val="000000"/>
      <w:sz w:val="24"/>
      <w:szCs w:val="24"/>
    </w:rPr>
  </w:style>
  <w:style w:type="paragraph" w:customStyle="1" w:styleId="ListParagraphLevel2">
    <w:name w:val="List Paragraph Level 2"/>
    <w:link w:val="ListParagraphLevel2Char"/>
    <w:qFormat/>
    <w:rsid w:val="00E958A4"/>
    <w:pPr>
      <w:spacing w:before="120" w:after="120"/>
      <w:ind w:left="1152"/>
    </w:pPr>
    <w:rPr>
      <w:rFonts w:ascii="Times New Roman" w:hAnsi="Times New Roman"/>
      <w:color w:val="000000"/>
      <w:sz w:val="24"/>
      <w:szCs w:val="24"/>
    </w:rPr>
  </w:style>
  <w:style w:type="character" w:customStyle="1" w:styleId="ListParagraphLevel1Char">
    <w:name w:val="List Paragraph Level 1 Char"/>
    <w:basedOn w:val="DefaultParagraphFont"/>
    <w:link w:val="ListParagraphLevel1"/>
    <w:rsid w:val="00E958A4"/>
    <w:rPr>
      <w:rFonts w:ascii="Times New Roman" w:hAnsi="Times New Roman"/>
      <w:color w:val="000000"/>
    </w:rPr>
  </w:style>
  <w:style w:type="character" w:customStyle="1" w:styleId="ListParagraphLevel2Char">
    <w:name w:val="List Paragraph Level 2 Char"/>
    <w:basedOn w:val="DefaultParagraphFont"/>
    <w:link w:val="ListParagraphLevel2"/>
    <w:rsid w:val="00E958A4"/>
    <w:rPr>
      <w:rFonts w:ascii="Times New Roman" w:hAnsi="Times New Roman"/>
      <w:color w:val="000000"/>
    </w:rPr>
  </w:style>
  <w:style w:type="character" w:customStyle="1" w:styleId="List-NumberedListLevel1Char">
    <w:name w:val="List - Numbered List Level 1 Char"/>
    <w:basedOn w:val="DefaultParagraphFont"/>
    <w:link w:val="List-NumberedListLevel1"/>
    <w:rsid w:val="00E958A4"/>
    <w:rPr>
      <w:rFonts w:ascii="Times New Roman" w:hAnsi="Times New Roman"/>
      <w:color w:val="000000"/>
    </w:rPr>
  </w:style>
  <w:style w:type="paragraph" w:customStyle="1" w:styleId="List-NumberedListLevel2">
    <w:name w:val="List - Numbered List Level 2"/>
    <w:link w:val="List-NumberedListLevel2Char"/>
    <w:rsid w:val="00E958A4"/>
    <w:pPr>
      <w:numPr>
        <w:numId w:val="16"/>
      </w:numPr>
      <w:spacing w:before="120" w:after="120"/>
    </w:pPr>
    <w:rPr>
      <w:rFonts w:ascii="Times New Roman" w:hAnsi="Times New Roman"/>
      <w:color w:val="000000"/>
      <w:sz w:val="24"/>
      <w:szCs w:val="24"/>
    </w:rPr>
  </w:style>
  <w:style w:type="character" w:customStyle="1" w:styleId="List-LowerRomanListLevel1Char">
    <w:name w:val="List - Lower Roman List Level 1 Char"/>
    <w:basedOn w:val="DefaultParagraphFont"/>
    <w:link w:val="List-LowerRomanListLevel1"/>
    <w:rsid w:val="00E958A4"/>
    <w:rPr>
      <w:rFonts w:ascii="Times New Roman" w:hAnsi="Times New Roman"/>
      <w:color w:val="000000"/>
    </w:rPr>
  </w:style>
  <w:style w:type="character" w:customStyle="1" w:styleId="List-UpperAlphaListLevel1Char">
    <w:name w:val="List - Upper Alpha List Level 1 Char"/>
    <w:basedOn w:val="DefaultParagraphFont"/>
    <w:link w:val="List-UpperAlphaListLevel1"/>
    <w:rsid w:val="00E958A4"/>
    <w:rPr>
      <w:rFonts w:ascii="Times New Roman" w:hAnsi="Times New Roman"/>
      <w:color w:val="000000"/>
    </w:rPr>
  </w:style>
  <w:style w:type="character" w:customStyle="1" w:styleId="List-LowerAlphaListLevel1Char">
    <w:name w:val="List - Lower Alpha List Level 1 Char"/>
    <w:basedOn w:val="DefaultParagraphFont"/>
    <w:link w:val="List-LowerAlphaListLevel1"/>
    <w:rsid w:val="00E958A4"/>
    <w:rPr>
      <w:rFonts w:ascii="Times New Roman" w:hAnsi="Times New Roman"/>
      <w:color w:val="000000"/>
    </w:rPr>
  </w:style>
  <w:style w:type="character" w:customStyle="1" w:styleId="List-LowerAlphaListLevel2Char">
    <w:name w:val="List - Lower Alpha List Level 2 Char"/>
    <w:basedOn w:val="DefaultParagraphFont"/>
    <w:link w:val="List-LowerAlphaListLevel2"/>
    <w:rsid w:val="00E958A4"/>
    <w:rPr>
      <w:rFonts w:ascii="Times New Roman" w:hAnsi="Times New Roman"/>
      <w:color w:val="000000"/>
    </w:rPr>
  </w:style>
  <w:style w:type="character" w:customStyle="1" w:styleId="List-UpperAlphaListLevel2Char">
    <w:name w:val="List - Upper Alpha List Level 2 Char"/>
    <w:basedOn w:val="DefaultParagraphFont"/>
    <w:link w:val="List-UpperAlphaListLevel2"/>
    <w:rsid w:val="00E958A4"/>
    <w:rPr>
      <w:rFonts w:ascii="Times New Roman" w:hAnsi="Times New Roman"/>
      <w:color w:val="000000"/>
    </w:rPr>
  </w:style>
  <w:style w:type="character" w:customStyle="1" w:styleId="List-LowerRomanListLevel2Char">
    <w:name w:val="List - Lower Roman List Level 2 Char"/>
    <w:basedOn w:val="DefaultParagraphFont"/>
    <w:link w:val="List-LowerRomanListLevel2"/>
    <w:rsid w:val="00E958A4"/>
    <w:rPr>
      <w:rFonts w:ascii="Times New Roman" w:hAnsi="Times New Roman"/>
      <w:color w:val="000000"/>
    </w:rPr>
  </w:style>
  <w:style w:type="paragraph" w:customStyle="1" w:styleId="MFPara-Clause-nonum">
    <w:name w:val="MF Para - Clause - no num"/>
    <w:qFormat/>
    <w:rsid w:val="00E958A4"/>
    <w:pPr>
      <w:spacing w:before="120" w:after="240"/>
      <w:ind w:firstLine="1008"/>
      <w:outlineLvl w:val="0"/>
    </w:pPr>
    <w:rPr>
      <w:rFonts w:ascii="Times New Roman" w:hAnsi="Times New Roman"/>
      <w:color w:val="000000"/>
      <w:sz w:val="24"/>
      <w:szCs w:val="24"/>
    </w:rPr>
  </w:style>
  <w:style w:type="paragraph" w:customStyle="1" w:styleId="MFParasubclause1-nonum">
    <w:name w:val="MF Para subclause 1 - no num"/>
    <w:qFormat/>
    <w:rsid w:val="00E958A4"/>
    <w:pPr>
      <w:spacing w:before="120" w:after="240"/>
      <w:ind w:left="432" w:firstLine="1296"/>
      <w:outlineLvl w:val="1"/>
    </w:pPr>
    <w:rPr>
      <w:rFonts w:ascii="Times New Roman" w:hAnsi="Times New Roman"/>
      <w:color w:val="000000"/>
      <w:sz w:val="24"/>
      <w:szCs w:val="24"/>
    </w:rPr>
  </w:style>
  <w:style w:type="paragraph" w:customStyle="1" w:styleId="MFParasubclause2-nonum">
    <w:name w:val="MF Para subclause 2 - no num"/>
    <w:qFormat/>
    <w:rsid w:val="00E958A4"/>
    <w:pPr>
      <w:spacing w:before="120" w:after="240"/>
      <w:ind w:left="1008" w:firstLine="1440"/>
      <w:outlineLvl w:val="2"/>
    </w:pPr>
    <w:rPr>
      <w:rFonts w:ascii="Times New Roman" w:hAnsi="Times New Roman"/>
      <w:color w:val="000000"/>
      <w:sz w:val="24"/>
      <w:szCs w:val="24"/>
    </w:rPr>
  </w:style>
  <w:style w:type="paragraph" w:customStyle="1" w:styleId="MFParasubclause3-nonum">
    <w:name w:val="MF Para subclause 3 - no num"/>
    <w:qFormat/>
    <w:rsid w:val="00E958A4"/>
    <w:pPr>
      <w:spacing w:before="120" w:after="240"/>
      <w:ind w:left="1728" w:firstLine="1440"/>
      <w:outlineLvl w:val="3"/>
    </w:pPr>
    <w:rPr>
      <w:rFonts w:ascii="Times New Roman" w:hAnsi="Times New Roman"/>
      <w:color w:val="000000"/>
      <w:sz w:val="24"/>
      <w:szCs w:val="24"/>
    </w:rPr>
  </w:style>
  <w:style w:type="paragraph" w:customStyle="1" w:styleId="MFParasubclause4-nonum">
    <w:name w:val="MF Para subclause 4 - no num"/>
    <w:qFormat/>
    <w:rsid w:val="00E958A4"/>
    <w:pPr>
      <w:spacing w:before="120" w:after="240"/>
      <w:ind w:left="2448" w:firstLine="1440"/>
      <w:outlineLvl w:val="4"/>
    </w:pPr>
    <w:rPr>
      <w:rFonts w:ascii="Times New Roman" w:hAnsi="Times New Roman"/>
      <w:color w:val="000000"/>
      <w:sz w:val="24"/>
      <w:szCs w:val="24"/>
    </w:rPr>
  </w:style>
  <w:style w:type="character" w:customStyle="1" w:styleId="PinPointRefChar">
    <w:name w:val="PinPoint Ref Char"/>
    <w:basedOn w:val="DefaultParagraphFont"/>
    <w:link w:val="PinPointRef"/>
    <w:rsid w:val="00E958A4"/>
    <w:rPr>
      <w:rFonts w:ascii="Times New Roman" w:hAnsi="Times New Roman"/>
      <w:b/>
      <w:color w:val="000000"/>
      <w:sz w:val="18"/>
      <w:szCs w:val="22"/>
    </w:rPr>
  </w:style>
  <w:style w:type="paragraph" w:customStyle="1" w:styleId="SFParasubclause1-nonum">
    <w:name w:val="SF Para subclause 1 - no num"/>
    <w:qFormat/>
    <w:rsid w:val="00E958A4"/>
    <w:pPr>
      <w:spacing w:before="120" w:after="240"/>
      <w:ind w:left="720" w:firstLine="1440"/>
      <w:outlineLvl w:val="1"/>
    </w:pPr>
    <w:rPr>
      <w:rFonts w:ascii="Times New Roman" w:hAnsi="Times New Roman"/>
      <w:color w:val="000000"/>
      <w:sz w:val="24"/>
      <w:szCs w:val="24"/>
    </w:rPr>
  </w:style>
  <w:style w:type="paragraph" w:customStyle="1" w:styleId="SFParasubclause2-nonum">
    <w:name w:val="SF Para subclause 2 - no num"/>
    <w:qFormat/>
    <w:rsid w:val="00E958A4"/>
    <w:pPr>
      <w:spacing w:before="120" w:after="240"/>
      <w:ind w:left="1440" w:firstLine="1440"/>
      <w:outlineLvl w:val="2"/>
    </w:pPr>
    <w:rPr>
      <w:rFonts w:ascii="Times New Roman" w:hAnsi="Times New Roman"/>
      <w:color w:val="000000"/>
      <w:sz w:val="24"/>
      <w:szCs w:val="24"/>
    </w:rPr>
  </w:style>
  <w:style w:type="paragraph" w:customStyle="1" w:styleId="SFParasubclause3-nonum">
    <w:name w:val="SF Para subclause 3 - no num"/>
    <w:qFormat/>
    <w:rsid w:val="00E958A4"/>
    <w:pPr>
      <w:spacing w:before="120" w:after="240"/>
      <w:ind w:left="2160" w:firstLine="1440"/>
      <w:outlineLvl w:val="3"/>
    </w:pPr>
    <w:rPr>
      <w:rFonts w:ascii="Times New Roman" w:hAnsi="Times New Roman"/>
      <w:color w:val="000000"/>
      <w:sz w:val="24"/>
      <w:szCs w:val="24"/>
    </w:rPr>
  </w:style>
  <w:style w:type="paragraph" w:customStyle="1" w:styleId="SFPara-Clause-nonum">
    <w:name w:val="SF Para - Clause - no num"/>
    <w:link w:val="SFPara-Clause-nonumChar"/>
    <w:qFormat/>
    <w:rsid w:val="00E958A4"/>
    <w:pPr>
      <w:spacing w:before="240" w:after="240"/>
      <w:ind w:firstLine="1440"/>
      <w:outlineLvl w:val="0"/>
    </w:pPr>
    <w:rPr>
      <w:rFonts w:ascii="Times New Roman" w:hAnsi="Times New Roman"/>
      <w:color w:val="000000"/>
      <w:sz w:val="24"/>
      <w:szCs w:val="24"/>
    </w:rPr>
  </w:style>
  <w:style w:type="character" w:customStyle="1" w:styleId="SFPara-Clause-nonumChar">
    <w:name w:val="SF Para - Clause - no num Char"/>
    <w:basedOn w:val="DefaultParagraphFont"/>
    <w:link w:val="SFPara-Clause-nonum"/>
    <w:rsid w:val="00E958A4"/>
    <w:rPr>
      <w:rFonts w:ascii="Times New Roman" w:hAnsi="Times New Roman"/>
      <w:color w:val="000000"/>
    </w:rPr>
  </w:style>
  <w:style w:type="paragraph" w:customStyle="1" w:styleId="SLPara-Clause-nonum">
    <w:name w:val="SL Para - Clause - no num"/>
    <w:semiHidden/>
    <w:qFormat/>
    <w:rsid w:val="00E958A4"/>
    <w:pPr>
      <w:shd w:val="clear" w:color="auto" w:fill="FFFFFF"/>
      <w:spacing w:before="120" w:after="240"/>
      <w:ind w:firstLine="936"/>
    </w:pPr>
    <w:rPr>
      <w:rFonts w:ascii="Times New Roman" w:hAnsi="Times New Roman"/>
      <w:color w:val="000000"/>
      <w:sz w:val="24"/>
      <w:szCs w:val="22"/>
    </w:rPr>
  </w:style>
  <w:style w:type="paragraph" w:customStyle="1" w:styleId="PreservePara">
    <w:name w:val="Preserve Para"/>
    <w:semiHidden/>
    <w:rsid w:val="00E958A4"/>
    <w:pPr>
      <w:spacing w:before="120"/>
    </w:pPr>
    <w:rPr>
      <w:rFonts w:ascii="Times New Roman" w:hAnsi="Times New Roman"/>
      <w:color w:val="000000"/>
      <w:sz w:val="24"/>
      <w:szCs w:val="24"/>
    </w:rPr>
  </w:style>
  <w:style w:type="paragraph" w:customStyle="1" w:styleId="IgnoredSmall">
    <w:name w:val="Ignored Small"/>
    <w:semiHidden/>
    <w:rsid w:val="00E958A4"/>
    <w:pPr>
      <w:spacing w:before="120"/>
    </w:pPr>
    <w:rPr>
      <w:rFonts w:ascii="Times New Roman" w:hAnsi="Times New Roman"/>
      <w:color w:val="000000"/>
      <w:sz w:val="2"/>
      <w:szCs w:val="24"/>
    </w:rPr>
  </w:style>
  <w:style w:type="character" w:customStyle="1" w:styleId="Title-OptClause">
    <w:name w:val="Title - Opt Clause"/>
    <w:basedOn w:val="DefaultParagraphFont"/>
    <w:uiPriority w:val="1"/>
    <w:semiHidden/>
    <w:rsid w:val="00E958A4"/>
    <w:rPr>
      <w:rFonts w:ascii="Times New Roman" w:hAnsi="Times New Roman" w:cs="Times New Roman"/>
      <w:b w:val="0"/>
      <w:dstrike w:val="0"/>
      <w:color w:val="000000"/>
      <w:sz w:val="24"/>
      <w:u w:val="none"/>
      <w:bdr w:val="none" w:sz="0" w:space="0" w:color="auto"/>
      <w:shd w:val="clear" w:color="auto" w:fill="D9D9D9"/>
      <w:vertAlign w:val="baseline"/>
    </w:rPr>
  </w:style>
  <w:style w:type="character" w:customStyle="1" w:styleId="DefinedTermParaLevel4Char">
    <w:name w:val="Defined Term Para Level 4 Char"/>
    <w:basedOn w:val="DefaultParagraphFont"/>
    <w:link w:val="DefinedTermParaLevel4"/>
    <w:semiHidden/>
    <w:rsid w:val="00E958A4"/>
    <w:rPr>
      <w:rFonts w:ascii="Times New Roman" w:hAnsi="Times New Roman"/>
      <w:color w:val="000000"/>
    </w:rPr>
  </w:style>
  <w:style w:type="paragraph" w:customStyle="1" w:styleId="DefinedTermParaLevel2">
    <w:name w:val="Defined Term Para Level 2"/>
    <w:link w:val="DefinedTermParaLevel2Char"/>
    <w:semiHidden/>
    <w:rsid w:val="00E958A4"/>
    <w:pPr>
      <w:numPr>
        <w:ilvl w:val="1"/>
        <w:numId w:val="15"/>
      </w:numPr>
      <w:spacing w:before="120" w:after="240"/>
    </w:pPr>
    <w:rPr>
      <w:rFonts w:ascii="Times New Roman" w:hAnsi="Times New Roman"/>
      <w:color w:val="000000"/>
      <w:sz w:val="24"/>
      <w:szCs w:val="24"/>
    </w:rPr>
  </w:style>
  <w:style w:type="character" w:customStyle="1" w:styleId="DefinedTermParaLevel2Char">
    <w:name w:val="Defined Term Para Level 2 Char"/>
    <w:basedOn w:val="DefaultParagraphFont"/>
    <w:link w:val="DefinedTermParaLevel2"/>
    <w:semiHidden/>
    <w:rsid w:val="00E958A4"/>
    <w:rPr>
      <w:rFonts w:ascii="Times New Roman" w:hAnsi="Times New Roman"/>
      <w:color w:val="000000"/>
    </w:rPr>
  </w:style>
  <w:style w:type="paragraph" w:customStyle="1" w:styleId="DefinedTermParaLevel3">
    <w:name w:val="Defined Term Para Level 3"/>
    <w:link w:val="DefinedTermParaLevel3Char"/>
    <w:semiHidden/>
    <w:rsid w:val="00E958A4"/>
    <w:pPr>
      <w:numPr>
        <w:ilvl w:val="2"/>
        <w:numId w:val="15"/>
      </w:numPr>
      <w:spacing w:before="120" w:after="240"/>
    </w:pPr>
    <w:rPr>
      <w:rFonts w:ascii="Times New Roman" w:hAnsi="Times New Roman"/>
      <w:color w:val="000000"/>
      <w:sz w:val="24"/>
      <w:szCs w:val="24"/>
    </w:rPr>
  </w:style>
  <w:style w:type="paragraph" w:customStyle="1" w:styleId="DefinedTermParaLevel4">
    <w:name w:val="Defined Term Para Level 4"/>
    <w:link w:val="DefinedTermParaLevel4Char"/>
    <w:semiHidden/>
    <w:rsid w:val="00E958A4"/>
    <w:pPr>
      <w:numPr>
        <w:ilvl w:val="3"/>
        <w:numId w:val="15"/>
      </w:numPr>
      <w:spacing w:before="120" w:after="240"/>
    </w:pPr>
    <w:rPr>
      <w:rFonts w:ascii="Times New Roman" w:hAnsi="Times New Roman"/>
      <w:color w:val="000000"/>
      <w:sz w:val="24"/>
      <w:szCs w:val="24"/>
    </w:rPr>
  </w:style>
  <w:style w:type="character" w:customStyle="1" w:styleId="DefinedTermParaLevel3Char">
    <w:name w:val="Defined Term Para Level 3 Char"/>
    <w:basedOn w:val="DefaultParagraphFont"/>
    <w:link w:val="DefinedTermParaLevel3"/>
    <w:semiHidden/>
    <w:rsid w:val="00E958A4"/>
    <w:rPr>
      <w:rFonts w:ascii="Times New Roman" w:hAnsi="Times New Roman"/>
      <w:color w:val="000000"/>
    </w:rPr>
  </w:style>
  <w:style w:type="character" w:customStyle="1" w:styleId="List-NumberedListLevel2Char">
    <w:name w:val="List - Numbered List Level 2 Char"/>
    <w:basedOn w:val="DefaultParagraphFont"/>
    <w:link w:val="List-NumberedListLevel2"/>
    <w:rsid w:val="00E958A4"/>
    <w:rPr>
      <w:rFonts w:ascii="Times New Roman" w:hAnsi="Times New Roman"/>
      <w:color w:val="000000"/>
    </w:rPr>
  </w:style>
  <w:style w:type="paragraph" w:customStyle="1" w:styleId="BlankPara">
    <w:name w:val="Blank Para"/>
    <w:link w:val="BlankParaChar"/>
    <w:rsid w:val="00E958A4"/>
    <w:pPr>
      <w:spacing w:before="120" w:after="120"/>
    </w:pPr>
    <w:rPr>
      <w:rFonts w:ascii="Times New Roman" w:hAnsi="Times New Roman"/>
      <w:color w:val="000000"/>
      <w:sz w:val="24"/>
      <w:szCs w:val="24"/>
    </w:rPr>
  </w:style>
  <w:style w:type="character" w:customStyle="1" w:styleId="BlankParaChar">
    <w:name w:val="Blank Para Char"/>
    <w:basedOn w:val="DefaultParagraphFont"/>
    <w:link w:val="BlankPara"/>
    <w:rsid w:val="00E958A4"/>
    <w:rPr>
      <w:rFonts w:ascii="Times New Roman" w:hAnsi="Times New Roman"/>
      <w:color w:val="000000"/>
    </w:rPr>
  </w:style>
  <w:style w:type="character" w:customStyle="1" w:styleId="DocumentTypeChar">
    <w:name w:val="Document Type Char"/>
    <w:basedOn w:val="TemplateTypeChar"/>
    <w:link w:val="DocumentType"/>
    <w:semiHidden/>
    <w:rsid w:val="00E958A4"/>
    <w:rPr>
      <w:rFonts w:ascii="Times New Roman" w:hAnsi="Times New Roman"/>
      <w:color w:val="000000"/>
      <w:szCs w:val="22"/>
    </w:rPr>
  </w:style>
  <w:style w:type="paragraph" w:customStyle="1" w:styleId="LetterheadTitle">
    <w:name w:val="Letterhead Title"/>
    <w:link w:val="LetterheadTitleChar"/>
    <w:qFormat/>
    <w:rsid w:val="00E958A4"/>
    <w:pPr>
      <w:spacing w:before="120" w:after="240"/>
      <w:jc w:val="center"/>
      <w:outlineLvl w:val="0"/>
    </w:pPr>
    <w:rPr>
      <w:rFonts w:ascii="Times New Roman" w:hAnsi="Times New Roman"/>
      <w:b/>
      <w:color w:val="000000"/>
      <w:sz w:val="22"/>
      <w:szCs w:val="22"/>
    </w:rPr>
  </w:style>
  <w:style w:type="character" w:customStyle="1" w:styleId="LetterheadTitleChar">
    <w:name w:val="Letterhead Title Char"/>
    <w:basedOn w:val="DescriptiveHeadingChar"/>
    <w:link w:val="LetterheadTitle"/>
    <w:rsid w:val="00E958A4"/>
    <w:rPr>
      <w:rFonts w:ascii="Times New Roman" w:hAnsi="Times New Roman"/>
      <w:b/>
      <w:color w:val="000000"/>
      <w:sz w:val="22"/>
      <w:szCs w:val="22"/>
    </w:rPr>
  </w:style>
  <w:style w:type="paragraph" w:customStyle="1" w:styleId="CenteredTitle">
    <w:name w:val="Centered Title"/>
    <w:link w:val="CenteredTitleChar"/>
    <w:qFormat/>
    <w:rsid w:val="00E958A4"/>
    <w:pPr>
      <w:spacing w:before="120"/>
      <w:jc w:val="center"/>
      <w:outlineLvl w:val="0"/>
    </w:pPr>
    <w:rPr>
      <w:rFonts w:ascii="Times New Roman" w:hAnsi="Times New Roman"/>
      <w:b/>
      <w:color w:val="000000"/>
      <w:sz w:val="24"/>
      <w:szCs w:val="24"/>
    </w:rPr>
  </w:style>
  <w:style w:type="character" w:customStyle="1" w:styleId="CenteredTitleChar">
    <w:name w:val="Centered Title Char"/>
    <w:basedOn w:val="DefaultParagraphFont"/>
    <w:link w:val="CenteredTitle"/>
    <w:rsid w:val="00E958A4"/>
    <w:rPr>
      <w:rFonts w:ascii="Times New Roman" w:hAnsi="Times New Roman"/>
      <w:b/>
      <w:color w:val="000000"/>
    </w:rPr>
  </w:style>
  <w:style w:type="character" w:customStyle="1" w:styleId="LinkExclude">
    <w:name w:val="Link Exclude"/>
    <w:basedOn w:val="DefaultParagraphFont"/>
    <w:uiPriority w:val="1"/>
    <w:rsid w:val="00E958A4"/>
    <w:rPr>
      <w:rFonts w:ascii="Times New Roman" w:hAnsi="Times New Roman"/>
      <w:color w:val="000000"/>
      <w:sz w:val="24"/>
    </w:rPr>
  </w:style>
  <w:style w:type="paragraph" w:customStyle="1" w:styleId="PreserveCover">
    <w:name w:val="Preserve Cover"/>
    <w:link w:val="PreserveCoverChar"/>
    <w:semiHidden/>
    <w:rsid w:val="00E958A4"/>
    <w:pPr>
      <w:tabs>
        <w:tab w:val="left" w:pos="1470"/>
      </w:tabs>
      <w:spacing w:before="120"/>
    </w:pPr>
    <w:rPr>
      <w:rFonts w:ascii="Times New Roman" w:hAnsi="Times New Roman"/>
      <w:color w:val="000000"/>
      <w:sz w:val="24"/>
      <w:szCs w:val="24"/>
    </w:rPr>
  </w:style>
  <w:style w:type="character" w:customStyle="1" w:styleId="PreserveCoverChar">
    <w:name w:val="Preserve Cover Char"/>
    <w:basedOn w:val="DefaultParagraphFont"/>
    <w:link w:val="PreserveCover"/>
    <w:semiHidden/>
    <w:rsid w:val="00E958A4"/>
    <w:rPr>
      <w:rFonts w:ascii="Times New Roman" w:hAnsi="Times New Roman"/>
      <w:color w:val="000000"/>
    </w:rPr>
  </w:style>
  <w:style w:type="paragraph" w:customStyle="1" w:styleId="ParaFirst-lineIndent">
    <w:name w:val="Para First-line Indent"/>
    <w:link w:val="ParaFirst-lineIndentChar"/>
    <w:rsid w:val="00E958A4"/>
    <w:pPr>
      <w:spacing w:before="120"/>
      <w:ind w:firstLine="720"/>
    </w:pPr>
    <w:rPr>
      <w:rFonts w:ascii="Times New Roman" w:hAnsi="Times New Roman"/>
      <w:color w:val="000000"/>
      <w:sz w:val="24"/>
      <w:szCs w:val="24"/>
    </w:rPr>
  </w:style>
  <w:style w:type="character" w:customStyle="1" w:styleId="ParaFirst-lineIndentChar">
    <w:name w:val="Para First-line Indent Char"/>
    <w:basedOn w:val="DefaultParagraphFont"/>
    <w:link w:val="ParaFirst-lineIndent"/>
    <w:rsid w:val="00E958A4"/>
    <w:rPr>
      <w:rFonts w:ascii="Times New Roman" w:hAnsi="Times New Roman"/>
      <w:color w:val="000000"/>
    </w:rPr>
  </w:style>
  <w:style w:type="character" w:styleId="CommentReference">
    <w:name w:val="annotation reference"/>
    <w:basedOn w:val="DefaultParagraphFont"/>
    <w:semiHidden/>
    <w:rsid w:val="00DC3851"/>
    <w:rPr>
      <w:color w:val="000000"/>
      <w:sz w:val="16"/>
      <w:szCs w:val="16"/>
    </w:rPr>
  </w:style>
  <w:style w:type="character" w:styleId="Emphasis">
    <w:name w:val="Emphasis"/>
    <w:basedOn w:val="DefaultParagraphFont"/>
    <w:qFormat/>
    <w:rsid w:val="00DC3851"/>
    <w:rPr>
      <w:i/>
      <w:iCs/>
      <w:color w:val="000000"/>
    </w:rPr>
  </w:style>
  <w:style w:type="character" w:styleId="EndnoteReference">
    <w:name w:val="endnote reference"/>
    <w:basedOn w:val="DefaultParagraphFont"/>
    <w:semiHidden/>
    <w:rsid w:val="00DC3851"/>
    <w:rPr>
      <w:color w:val="000000"/>
      <w:vertAlign w:val="superscript"/>
    </w:rPr>
  </w:style>
  <w:style w:type="character" w:styleId="FollowedHyperlink">
    <w:name w:val="FollowedHyperlink"/>
    <w:basedOn w:val="DefaultParagraphFont"/>
    <w:semiHidden/>
    <w:rsid w:val="00DC3851"/>
    <w:rPr>
      <w:color w:val="000000"/>
      <w:u w:val="single"/>
    </w:rPr>
  </w:style>
  <w:style w:type="paragraph" w:styleId="CommentText">
    <w:name w:val="annotation text"/>
    <w:basedOn w:val="Normal"/>
    <w:link w:val="CommentTextChar"/>
    <w:semiHidden/>
    <w:rsid w:val="00DC3851"/>
    <w:rPr>
      <w:sz w:val="20"/>
      <w:szCs w:val="20"/>
    </w:rPr>
  </w:style>
  <w:style w:type="character" w:customStyle="1" w:styleId="CommentTextChar">
    <w:name w:val="Comment Text Char"/>
    <w:basedOn w:val="DefaultParagraphFont"/>
    <w:link w:val="CommentText"/>
    <w:semiHidden/>
    <w:rsid w:val="00DC3851"/>
    <w:rPr>
      <w:color w:val="000000"/>
    </w:rPr>
  </w:style>
  <w:style w:type="paragraph" w:styleId="CommentSubject">
    <w:name w:val="annotation subject"/>
    <w:basedOn w:val="CommentText"/>
    <w:next w:val="CommentText"/>
    <w:link w:val="CommentSubjectChar"/>
    <w:semiHidden/>
    <w:rsid w:val="00DC3851"/>
    <w:rPr>
      <w:b/>
      <w:bCs/>
    </w:rPr>
  </w:style>
  <w:style w:type="character" w:customStyle="1" w:styleId="CommentSubjectChar">
    <w:name w:val="Comment Subject Char"/>
    <w:basedOn w:val="CommentTextChar"/>
    <w:link w:val="CommentSubject"/>
    <w:semiHidden/>
    <w:rsid w:val="00DC3851"/>
    <w:rPr>
      <w:b/>
      <w:bCs/>
      <w:color w:val="000000"/>
    </w:rPr>
  </w:style>
  <w:style w:type="paragraph" w:customStyle="1" w:styleId="IgnoredSpacing">
    <w:name w:val="Ignored Spacing"/>
    <w:link w:val="IgnoredSpacingChar"/>
    <w:qFormat/>
    <w:rsid w:val="00E958A4"/>
    <w:pPr>
      <w:spacing w:before="120"/>
    </w:pPr>
    <w:rPr>
      <w:rFonts w:ascii="Times New Roman" w:hAnsi="Times New Roman"/>
      <w:color w:val="000000"/>
      <w:sz w:val="24"/>
      <w:szCs w:val="24"/>
    </w:rPr>
  </w:style>
  <w:style w:type="paragraph" w:customStyle="1" w:styleId="DescriptiveHeading">
    <w:name w:val="DescriptiveHeading"/>
    <w:link w:val="DescriptiveHeadingChar"/>
    <w:qFormat/>
    <w:rsid w:val="00E958A4"/>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semiHidden/>
    <w:qFormat/>
    <w:rsid w:val="00E958A4"/>
    <w:pPr>
      <w:spacing w:before="120"/>
    </w:pPr>
    <w:rPr>
      <w:rFonts w:ascii="Times New Roman" w:hAnsi="Times New Roman"/>
      <w:color w:val="000000"/>
      <w:sz w:val="24"/>
      <w:szCs w:val="24"/>
    </w:rPr>
  </w:style>
  <w:style w:type="paragraph" w:customStyle="1" w:styleId="DocumentType">
    <w:name w:val="Document Type"/>
    <w:basedOn w:val="TemplateType"/>
    <w:link w:val="DocumentTypeChar"/>
    <w:semiHidden/>
    <w:rsid w:val="00E958A4"/>
    <w:rPr>
      <w:szCs w:val="22"/>
    </w:rPr>
  </w:style>
  <w:style w:type="paragraph" w:customStyle="1" w:styleId="ResourceType">
    <w:name w:val="Resource Type"/>
    <w:link w:val="ResourceTypeChar"/>
    <w:semiHidden/>
    <w:qFormat/>
    <w:rsid w:val="00E958A4"/>
    <w:pPr>
      <w:spacing w:before="120"/>
    </w:pPr>
    <w:rPr>
      <w:rFonts w:ascii="Times New Roman" w:hAnsi="Times New Roman"/>
      <w:color w:val="000000"/>
      <w:sz w:val="24"/>
      <w:szCs w:val="24"/>
    </w:rPr>
  </w:style>
  <w:style w:type="paragraph" w:styleId="Title">
    <w:name w:val="Title"/>
    <w:link w:val="TitleChar"/>
    <w:qFormat/>
    <w:rsid w:val="00E958A4"/>
    <w:pPr>
      <w:spacing w:before="120"/>
    </w:pPr>
    <w:rPr>
      <w:rFonts w:ascii="Times New Roman" w:hAnsi="Times New Roman"/>
      <w:color w:val="000000"/>
      <w:sz w:val="24"/>
      <w:szCs w:val="22"/>
    </w:rPr>
  </w:style>
  <w:style w:type="paragraph" w:customStyle="1" w:styleId="InternalAuthor">
    <w:name w:val="Internal Author"/>
    <w:link w:val="InternalAuthorChar"/>
    <w:semiHidden/>
    <w:qFormat/>
    <w:rsid w:val="00E958A4"/>
    <w:pPr>
      <w:spacing w:before="120"/>
    </w:pPr>
    <w:rPr>
      <w:rFonts w:ascii="Times New Roman" w:hAnsi="Times New Roman"/>
      <w:color w:val="000000"/>
      <w:sz w:val="24"/>
      <w:szCs w:val="22"/>
    </w:rPr>
  </w:style>
  <w:style w:type="paragraph" w:customStyle="1" w:styleId="MaintenanceEditor">
    <w:name w:val="Maintenance Editor"/>
    <w:link w:val="MaintenanceEditorChar"/>
    <w:semiHidden/>
    <w:qFormat/>
    <w:rsid w:val="00E958A4"/>
    <w:pPr>
      <w:spacing w:before="120"/>
    </w:pPr>
    <w:rPr>
      <w:rFonts w:ascii="Times New Roman" w:hAnsi="Times New Roman"/>
      <w:color w:val="000000"/>
      <w:sz w:val="24"/>
      <w:szCs w:val="22"/>
    </w:rPr>
  </w:style>
  <w:style w:type="paragraph" w:customStyle="1" w:styleId="AuthoringGroup">
    <w:name w:val="Authoring Group"/>
    <w:link w:val="AuthoringGroupChar"/>
    <w:semiHidden/>
    <w:qFormat/>
    <w:rsid w:val="00E958A4"/>
    <w:pPr>
      <w:spacing w:before="120"/>
    </w:pPr>
    <w:rPr>
      <w:rFonts w:ascii="Times New Roman" w:hAnsi="Times New Roman"/>
      <w:color w:val="000000"/>
      <w:sz w:val="24"/>
      <w:szCs w:val="22"/>
    </w:rPr>
  </w:style>
  <w:style w:type="paragraph" w:customStyle="1" w:styleId="IgnoredTemplateText">
    <w:name w:val="Ignored Template Text"/>
    <w:link w:val="IgnoredTemplateTextChar"/>
    <w:semiHidden/>
    <w:qFormat/>
    <w:rsid w:val="00E958A4"/>
    <w:pPr>
      <w:spacing w:before="120"/>
    </w:pPr>
    <w:rPr>
      <w:rFonts w:ascii="Times New Roman" w:hAnsi="Times New Roman"/>
      <w:color w:val="000000"/>
      <w:sz w:val="22"/>
      <w:szCs w:val="18"/>
    </w:rPr>
  </w:style>
  <w:style w:type="paragraph" w:customStyle="1" w:styleId="InternalTOC">
    <w:name w:val="Internal TOC"/>
    <w:semiHidden/>
    <w:qFormat/>
    <w:rsid w:val="00E958A4"/>
    <w:pPr>
      <w:spacing w:before="120"/>
    </w:pPr>
    <w:rPr>
      <w:rFonts w:ascii="Times New Roman" w:hAnsi="Times New Roman"/>
      <w:color w:val="000000"/>
      <w:sz w:val="22"/>
      <w:szCs w:val="22"/>
    </w:rPr>
  </w:style>
  <w:style w:type="paragraph" w:customStyle="1" w:styleId="ResourceHistoryTitle">
    <w:name w:val="Resource History Title"/>
    <w:link w:val="ResourceHistoryTitleChar"/>
    <w:qFormat/>
    <w:rsid w:val="00E958A4"/>
    <w:pPr>
      <w:spacing w:before="120"/>
    </w:pPr>
    <w:rPr>
      <w:rFonts w:ascii="Times New Roman" w:hAnsi="Times New Roman" w:cs="Calibri"/>
      <w:b/>
      <w:bCs/>
      <w:color w:val="000000"/>
      <w:sz w:val="24"/>
      <w:szCs w:val="22"/>
    </w:rPr>
  </w:style>
  <w:style w:type="paragraph" w:customStyle="1" w:styleId="ResourceHistoryDate">
    <w:name w:val="Resource History Date"/>
    <w:link w:val="ResourceHistoryDateChar"/>
    <w:qFormat/>
    <w:rsid w:val="00E958A4"/>
    <w:pPr>
      <w:spacing w:before="120"/>
    </w:pPr>
    <w:rPr>
      <w:rFonts w:ascii="Times New Roman" w:hAnsi="Times New Roman"/>
      <w:color w:val="000000"/>
      <w:sz w:val="24"/>
      <w:szCs w:val="24"/>
    </w:rPr>
  </w:style>
  <w:style w:type="paragraph" w:customStyle="1" w:styleId="ResourceHistoryAuthor">
    <w:name w:val="Resource History Author"/>
    <w:link w:val="ResourceHistoryAuthorChar"/>
    <w:qFormat/>
    <w:rsid w:val="00E958A4"/>
    <w:pPr>
      <w:spacing w:before="120"/>
    </w:pPr>
    <w:rPr>
      <w:rFonts w:ascii="Times New Roman" w:hAnsi="Times New Roman"/>
      <w:color w:val="000000"/>
      <w:sz w:val="24"/>
      <w:szCs w:val="24"/>
    </w:rPr>
  </w:style>
  <w:style w:type="paragraph" w:customStyle="1" w:styleId="ResourceHistoryDesc">
    <w:name w:val="Resource History Desc"/>
    <w:link w:val="ResourceHistoryDescChar"/>
    <w:qFormat/>
    <w:rsid w:val="00E958A4"/>
    <w:pPr>
      <w:spacing w:before="120"/>
    </w:pPr>
    <w:rPr>
      <w:rFonts w:ascii="Times New Roman" w:hAnsi="Times New Roman"/>
      <w:color w:val="000000"/>
      <w:sz w:val="24"/>
      <w:szCs w:val="24"/>
    </w:rPr>
  </w:style>
  <w:style w:type="paragraph" w:customStyle="1" w:styleId="Abstract">
    <w:name w:val="Abstract"/>
    <w:link w:val="AbstractChar"/>
    <w:qFormat/>
    <w:rsid w:val="00E958A4"/>
    <w:pPr>
      <w:spacing w:before="120" w:after="120"/>
    </w:pPr>
    <w:rPr>
      <w:rFonts w:ascii="Times New Roman" w:hAnsi="Times New Roman"/>
      <w:color w:val="000000"/>
      <w:sz w:val="24"/>
      <w:szCs w:val="24"/>
    </w:rPr>
  </w:style>
  <w:style w:type="paragraph" w:customStyle="1" w:styleId="PinPointRef">
    <w:name w:val="PinPoint Ref"/>
    <w:link w:val="PinPointRefChar"/>
    <w:qFormat/>
    <w:rsid w:val="00E958A4"/>
    <w:pPr>
      <w:spacing w:before="120"/>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E958A4"/>
    <w:pPr>
      <w:spacing w:before="120" w:after="480"/>
      <w:outlineLvl w:val="0"/>
    </w:pPr>
    <w:rPr>
      <w:b/>
      <w:color w:val="000000"/>
      <w:sz w:val="24"/>
      <w:szCs w:val="22"/>
    </w:rPr>
  </w:style>
  <w:style w:type="paragraph" w:customStyle="1" w:styleId="Paragraph">
    <w:name w:val="Paragraph"/>
    <w:link w:val="ParagraphChar1"/>
    <w:qFormat/>
    <w:rsid w:val="00E958A4"/>
    <w:pPr>
      <w:spacing w:before="120"/>
    </w:pPr>
    <w:rPr>
      <w:rFonts w:ascii="Times New Roman" w:hAnsi="Times New Roman"/>
      <w:color w:val="000000"/>
      <w:sz w:val="24"/>
      <w:szCs w:val="24"/>
    </w:rPr>
  </w:style>
  <w:style w:type="paragraph" w:customStyle="1" w:styleId="BulletList1">
    <w:name w:val="Bullet List 1"/>
    <w:link w:val="BulletList1Char"/>
    <w:qFormat/>
    <w:rsid w:val="00E958A4"/>
    <w:pPr>
      <w:numPr>
        <w:numId w:val="19"/>
      </w:numPr>
      <w:spacing w:before="120" w:after="120"/>
    </w:pPr>
    <w:rPr>
      <w:rFonts w:ascii="Times New Roman" w:hAnsi="Times New Roman"/>
      <w:color w:val="000000"/>
      <w:sz w:val="24"/>
      <w:szCs w:val="24"/>
    </w:rPr>
  </w:style>
  <w:style w:type="paragraph" w:customStyle="1" w:styleId="ListParagraphLevel1">
    <w:name w:val="List Paragraph Level 1"/>
    <w:link w:val="ListParagraphLevel1Char"/>
    <w:qFormat/>
    <w:rsid w:val="00E958A4"/>
    <w:pPr>
      <w:spacing w:before="120" w:after="120"/>
      <w:ind w:left="720"/>
    </w:pPr>
    <w:rPr>
      <w:rFonts w:ascii="Times New Roman" w:hAnsi="Times New Roman"/>
      <w:color w:val="000000"/>
      <w:sz w:val="24"/>
      <w:szCs w:val="24"/>
    </w:rPr>
  </w:style>
  <w:style w:type="paragraph" w:customStyle="1" w:styleId="HeadingLevel1">
    <w:name w:val="Heading Level 1"/>
    <w:link w:val="HeadingLevel1Char"/>
    <w:qFormat/>
    <w:rsid w:val="00E958A4"/>
    <w:pPr>
      <w:spacing w:before="120" w:after="240"/>
      <w:outlineLvl w:val="0"/>
    </w:pPr>
    <w:rPr>
      <w:b/>
      <w:color w:val="000000"/>
      <w:sz w:val="24"/>
      <w:szCs w:val="22"/>
    </w:rPr>
  </w:style>
  <w:style w:type="paragraph" w:customStyle="1" w:styleId="BulletList2">
    <w:name w:val="Bullet List 2"/>
    <w:link w:val="BulletList2Char"/>
    <w:qFormat/>
    <w:rsid w:val="00E958A4"/>
    <w:pPr>
      <w:numPr>
        <w:ilvl w:val="1"/>
        <w:numId w:val="19"/>
      </w:numPr>
      <w:spacing w:before="120" w:after="120"/>
    </w:pPr>
    <w:rPr>
      <w:rFonts w:ascii="Times New Roman" w:hAnsi="Times New Roman"/>
      <w:color w:val="000000"/>
      <w:sz w:val="24"/>
      <w:szCs w:val="24"/>
    </w:rPr>
  </w:style>
  <w:style w:type="paragraph" w:customStyle="1" w:styleId="CustomizableHeading">
    <w:name w:val="Customizable Heading"/>
    <w:link w:val="CustomizableHeadingChar"/>
    <w:qFormat/>
    <w:rsid w:val="00E958A4"/>
    <w:pPr>
      <w:spacing w:before="120"/>
      <w:jc w:val="center"/>
      <w:outlineLvl w:val="0"/>
    </w:pPr>
    <w:rPr>
      <w:rFonts w:ascii="Times New Roman" w:hAnsi="Times New Roman"/>
      <w:b/>
      <w:color w:val="000000"/>
      <w:sz w:val="24"/>
      <w:szCs w:val="22"/>
    </w:rPr>
  </w:style>
  <w:style w:type="paragraph" w:customStyle="1" w:styleId="HeadingLevel2">
    <w:name w:val="Heading Level 2"/>
    <w:link w:val="HeadingLevel2Char"/>
    <w:qFormat/>
    <w:rsid w:val="00E958A4"/>
    <w:pPr>
      <w:spacing w:before="120"/>
      <w:outlineLvl w:val="1"/>
    </w:pPr>
    <w:rPr>
      <w:b/>
      <w:color w:val="000000"/>
      <w:sz w:val="22"/>
      <w:szCs w:val="22"/>
    </w:rPr>
  </w:style>
  <w:style w:type="paragraph" w:customStyle="1" w:styleId="BlockQuote">
    <w:name w:val="Block Quote"/>
    <w:link w:val="BlockQuoteChar"/>
    <w:rsid w:val="00E958A4"/>
    <w:pPr>
      <w:spacing w:before="120" w:after="120"/>
      <w:ind w:left="720" w:right="720"/>
    </w:pPr>
    <w:rPr>
      <w:rFonts w:ascii="Times New Roman" w:hAnsi="Times New Roman"/>
      <w:color w:val="000000"/>
      <w:sz w:val="24"/>
      <w:szCs w:val="22"/>
    </w:rPr>
  </w:style>
  <w:style w:type="character" w:customStyle="1" w:styleId="Heading2Char">
    <w:name w:val="Heading 2 Char"/>
    <w:basedOn w:val="DefaultParagraphFont"/>
    <w:link w:val="Heading2"/>
    <w:uiPriority w:val="9"/>
    <w:semiHidden/>
    <w:rsid w:val="00D71121"/>
    <w:rPr>
      <w:rFonts w:ascii="Cambria" w:eastAsia="Times New Roman" w:hAnsi="Cambria" w:cs="Times New Roman"/>
      <w:b/>
      <w:bCs/>
      <w:color w:val="000000"/>
      <w:sz w:val="26"/>
      <w:szCs w:val="26"/>
    </w:rPr>
  </w:style>
  <w:style w:type="character" w:customStyle="1" w:styleId="Heading3Char">
    <w:name w:val="Heading 3 Char"/>
    <w:basedOn w:val="DefaultParagraphFont"/>
    <w:link w:val="Heading3"/>
    <w:uiPriority w:val="9"/>
    <w:semiHidden/>
    <w:rsid w:val="00D71121"/>
    <w:rPr>
      <w:rFonts w:ascii="Cambria" w:eastAsia="Times New Roman" w:hAnsi="Cambria" w:cs="Times New Roman"/>
      <w:b/>
      <w:bCs/>
      <w:color w:val="000000"/>
    </w:rPr>
  </w:style>
  <w:style w:type="character" w:customStyle="1" w:styleId="Heading4Char">
    <w:name w:val="Heading 4 Char"/>
    <w:basedOn w:val="DefaultParagraphFont"/>
    <w:link w:val="Heading4"/>
    <w:uiPriority w:val="9"/>
    <w:semiHidden/>
    <w:rsid w:val="00D71121"/>
    <w:rPr>
      <w:rFonts w:ascii="Cambria" w:eastAsia="Times New Roman" w:hAnsi="Cambria" w:cs="Times New Roman"/>
      <w:b/>
      <w:bCs/>
      <w:i/>
      <w:iCs/>
      <w:color w:val="000000"/>
    </w:rPr>
  </w:style>
  <w:style w:type="character" w:customStyle="1" w:styleId="Heading5Char">
    <w:name w:val="Heading 5 Char"/>
    <w:basedOn w:val="DefaultParagraphFont"/>
    <w:link w:val="Heading5"/>
    <w:uiPriority w:val="9"/>
    <w:semiHidden/>
    <w:rsid w:val="00D71121"/>
    <w:rPr>
      <w:rFonts w:ascii="Cambria" w:eastAsia="Times New Roman" w:hAnsi="Cambria" w:cs="Times New Roman"/>
      <w:color w:val="000000"/>
    </w:rPr>
  </w:style>
  <w:style w:type="character" w:customStyle="1" w:styleId="Heading6Char">
    <w:name w:val="Heading 6 Char"/>
    <w:basedOn w:val="DefaultParagraphFont"/>
    <w:link w:val="Heading6"/>
    <w:uiPriority w:val="9"/>
    <w:semiHidden/>
    <w:rsid w:val="00D71121"/>
    <w:rPr>
      <w:rFonts w:ascii="Cambria" w:eastAsia="Times New Roman" w:hAnsi="Cambria" w:cs="Times New Roman"/>
      <w:i/>
      <w:iCs/>
      <w:color w:val="000000"/>
    </w:rPr>
  </w:style>
  <w:style w:type="character" w:customStyle="1" w:styleId="Heading7Char">
    <w:name w:val="Heading 7 Char"/>
    <w:basedOn w:val="DefaultParagraphFont"/>
    <w:link w:val="Heading7"/>
    <w:uiPriority w:val="9"/>
    <w:semiHidden/>
    <w:rsid w:val="00D71121"/>
    <w:rPr>
      <w:rFonts w:ascii="Cambria" w:eastAsia="Times New Roman" w:hAnsi="Cambria" w:cs="Times New Roman"/>
      <w:i/>
      <w:iCs/>
      <w:color w:val="000000"/>
    </w:rPr>
  </w:style>
  <w:style w:type="character" w:customStyle="1" w:styleId="Heading8Char">
    <w:name w:val="Heading 8 Char"/>
    <w:basedOn w:val="DefaultParagraphFont"/>
    <w:link w:val="Heading8"/>
    <w:uiPriority w:val="9"/>
    <w:semiHidden/>
    <w:rsid w:val="00D71121"/>
    <w:rPr>
      <w:rFonts w:ascii="Cambria" w:eastAsia="Times New Roman" w:hAnsi="Cambria" w:cs="Times New Roman"/>
      <w:color w:val="000000"/>
      <w:sz w:val="20"/>
      <w:szCs w:val="20"/>
    </w:rPr>
  </w:style>
  <w:style w:type="character" w:customStyle="1" w:styleId="Heading9Char">
    <w:name w:val="Heading 9 Char"/>
    <w:basedOn w:val="DefaultParagraphFont"/>
    <w:link w:val="Heading9"/>
    <w:uiPriority w:val="9"/>
    <w:semiHidden/>
    <w:rsid w:val="00D71121"/>
    <w:rPr>
      <w:rFonts w:ascii="Cambria" w:eastAsia="Times New Roman" w:hAnsi="Cambria" w:cs="Times New Roman"/>
      <w:i/>
      <w:iCs/>
      <w:color w:val="000000"/>
      <w:sz w:val="20"/>
      <w:szCs w:val="20"/>
    </w:rPr>
  </w:style>
  <w:style w:type="character" w:customStyle="1" w:styleId="ParagraphChar">
    <w:name w:val="Paragraph Char"/>
    <w:basedOn w:val="DefaultParagraphFont"/>
    <w:rsid w:val="00E958A4"/>
    <w:rPr>
      <w:rFonts w:ascii="Times New Roman" w:hAnsi="Times New Roman"/>
      <w:color w:val="000000"/>
      <w:sz w:val="24"/>
      <w:szCs w:val="24"/>
    </w:rPr>
  </w:style>
  <w:style w:type="paragraph" w:customStyle="1" w:styleId="Para">
    <w:name w:val="Para"/>
    <w:link w:val="ParaChar"/>
    <w:qFormat/>
    <w:rsid w:val="00E958A4"/>
    <w:pPr>
      <w:spacing w:before="120"/>
    </w:pPr>
    <w:rPr>
      <w:rFonts w:ascii="Times New Roman" w:hAnsi="Times New Roman"/>
      <w:color w:val="000000"/>
      <w:sz w:val="24"/>
      <w:szCs w:val="24"/>
    </w:rPr>
  </w:style>
  <w:style w:type="character" w:customStyle="1" w:styleId="ParaChar">
    <w:name w:val="Para Char"/>
    <w:link w:val="Para"/>
    <w:rsid w:val="00E958A4"/>
    <w:rPr>
      <w:rFonts w:ascii="Times New Roman" w:hAnsi="Times New Roman"/>
      <w:color w:val="000000"/>
    </w:rPr>
  </w:style>
  <w:style w:type="paragraph" w:customStyle="1" w:styleId="AttorneyName">
    <w:name w:val="Attorney Name"/>
    <w:basedOn w:val="Normal"/>
    <w:semiHidden/>
    <w:rsid w:val="00E958A4"/>
    <w:pPr>
      <w:spacing w:line="227" w:lineRule="exact"/>
    </w:pPr>
    <w:rPr>
      <w:szCs w:val="20"/>
    </w:rPr>
  </w:style>
  <w:style w:type="paragraph" w:customStyle="1" w:styleId="StyleCustomizableHeadingUnderline">
    <w:name w:val="Style Customizable Heading + Underline"/>
    <w:rsid w:val="00E958A4"/>
    <w:pPr>
      <w:spacing w:before="120"/>
      <w:jc w:val="center"/>
      <w:outlineLvl w:val="0"/>
    </w:pPr>
    <w:rPr>
      <w:rFonts w:ascii="Times New Roman" w:hAnsi="Times New Roman"/>
      <w:bCs/>
      <w:color w:val="000000"/>
      <w:sz w:val="24"/>
      <w:szCs w:val="22"/>
      <w:u w:val="single"/>
    </w:rPr>
  </w:style>
  <w:style w:type="paragraph" w:customStyle="1" w:styleId="E027B61024E14DDBA07128E9B0BF5D4F">
    <w:name w:val="E027B61024E14DDBA07128E9B0BF5D4F"/>
    <w:semiHidden/>
    <w:rsid w:val="00E958A4"/>
    <w:pPr>
      <w:tabs>
        <w:tab w:val="num" w:pos="1440"/>
      </w:tabs>
      <w:spacing w:before="120"/>
      <w:ind w:left="1440" w:hanging="360"/>
      <w:contextualSpacing/>
    </w:pPr>
    <w:rPr>
      <w:color w:val="000000"/>
      <w:sz w:val="24"/>
      <w:szCs w:val="24"/>
    </w:rPr>
  </w:style>
  <w:style w:type="paragraph" w:customStyle="1" w:styleId="SectionBrk">
    <w:name w:val="Section Brk"/>
    <w:link w:val="SectionBrkChar"/>
    <w:qFormat/>
    <w:rsid w:val="00E958A4"/>
    <w:pPr>
      <w:spacing w:before="120"/>
      <w:jc w:val="center"/>
    </w:pPr>
    <w:rPr>
      <w:rFonts w:ascii="Times New Roman" w:hAnsi="Times New Roman"/>
      <w:color w:val="000000"/>
      <w:szCs w:val="22"/>
    </w:rPr>
  </w:style>
  <w:style w:type="character" w:customStyle="1" w:styleId="SectionBrkChar">
    <w:name w:val="Section Brk Char"/>
    <w:basedOn w:val="DefaultParagraphFont"/>
    <w:link w:val="SectionBrk"/>
    <w:rsid w:val="00E958A4"/>
    <w:rPr>
      <w:rFonts w:ascii="Times New Roman" w:hAnsi="Times New Roman"/>
      <w:color w:val="000000"/>
      <w:sz w:val="20"/>
      <w:szCs w:val="22"/>
    </w:rPr>
  </w:style>
  <w:style w:type="character" w:customStyle="1" w:styleId="ParagraphChar1">
    <w:name w:val="Paragraph Char1"/>
    <w:basedOn w:val="DefaultParagraphFont"/>
    <w:link w:val="Paragraph"/>
    <w:rsid w:val="00E958A4"/>
    <w:rPr>
      <w:rFonts w:ascii="Times New Roman" w:hAnsi="Times New Roman"/>
      <w:color w:val="000000"/>
    </w:rPr>
  </w:style>
  <w:style w:type="paragraph" w:customStyle="1" w:styleId="BB8E516F11FF41858BE9A8E2EC6351AE4">
    <w:name w:val="BB8E516F11FF41858BE9A8E2EC6351AE4"/>
    <w:rsid w:val="00D71121"/>
    <w:pPr>
      <w:shd w:val="clear" w:color="auto" w:fill="FFFFFF"/>
      <w:spacing w:before="300" w:after="150" w:line="288" w:lineRule="atLeast"/>
      <w:outlineLvl w:val="1"/>
    </w:pPr>
    <w:rPr>
      <w:rFonts w:ascii="Verdana" w:hAnsi="Verdana" w:cs="Calibri"/>
      <w:b/>
      <w:bCs/>
      <w:color w:val="000000"/>
      <w:sz w:val="27"/>
      <w:szCs w:val="22"/>
    </w:rPr>
  </w:style>
  <w:style w:type="character" w:styleId="UnresolvedMention">
    <w:name w:val="Unresolved Mention"/>
    <w:basedOn w:val="DefaultParagraphFont"/>
    <w:uiPriority w:val="99"/>
    <w:semiHidden/>
    <w:unhideWhenUsed/>
    <w:rsid w:val="00B2693E"/>
    <w:rPr>
      <w:color w:val="000000"/>
      <w:shd w:val="clear" w:color="auto" w:fill="E6E6E6"/>
    </w:rPr>
  </w:style>
  <w:style w:type="paragraph" w:styleId="TOC1">
    <w:name w:val="toc 1"/>
    <w:basedOn w:val="Normal"/>
    <w:next w:val="Normal"/>
    <w:autoRedefine/>
    <w:rsid w:val="00805BC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D69450EC-043D-734B-8675-A782DA346DD1}">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Hogan</dc:creator>
  <cp:keywords/>
  <cp:lastModifiedBy>Ariel Gurian</cp:lastModifiedBy>
  <cp:revision>2</cp:revision>
  <cp:lastPrinted>1900-01-01T06:00:00Z</cp:lastPrinted>
  <dcterms:created xsi:type="dcterms:W3CDTF">2019-07-25T19:43:00Z</dcterms:created>
  <dcterms:modified xsi:type="dcterms:W3CDTF">2019-07-25T19:43:00Z</dcterms:modified>
</cp:coreProperties>
</file>